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A4E" w:rsidRDefault="00DC0A4E" w:rsidP="00C97BD1">
      <w:pPr>
        <w:pStyle w:val="a5"/>
        <w:rPr>
          <w:rFonts w:eastAsia="Times New Roman"/>
        </w:rPr>
      </w:pPr>
      <w:r w:rsidRPr="00FE4421">
        <w:rPr>
          <w:rFonts w:ascii="宋体" w:hAnsi="宋体" w:cs="宋体" w:hint="eastAsia"/>
        </w:rPr>
        <w:t>面向过程感知的</w:t>
      </w:r>
      <w:r>
        <w:rPr>
          <w:rFonts w:ascii="宋体" w:hAnsi="宋体" w:cs="宋体" w:hint="eastAsia"/>
        </w:rPr>
        <w:t>泛在网络系统</w:t>
      </w:r>
      <w:r w:rsidRPr="00FE4421">
        <w:rPr>
          <w:rFonts w:ascii="宋体" w:hAnsi="宋体" w:cs="宋体" w:hint="eastAsia"/>
        </w:rPr>
        <w:t>资源调度</w:t>
      </w:r>
    </w:p>
    <w:p w:rsidR="00DC0A4E" w:rsidRPr="008349C6" w:rsidRDefault="00DC0A4E" w:rsidP="008349C6">
      <w:pPr>
        <w:pStyle w:val="1"/>
      </w:pPr>
      <w:r>
        <w:rPr>
          <w:rFonts w:hint="eastAsia"/>
        </w:rPr>
        <w:t>一课题意义</w:t>
      </w:r>
    </w:p>
    <w:p w:rsidR="00DC0A4E" w:rsidRDefault="00DC0A4E" w:rsidP="00A36871">
      <w:pPr>
        <w:pStyle w:val="2"/>
        <w:rPr>
          <w:ins w:id="0" w:author="User" w:date="2012-08-31T05:37:00Z"/>
        </w:rPr>
      </w:pPr>
      <w:r w:rsidRPr="008349C6">
        <w:rPr>
          <w:rFonts w:hint="eastAsia"/>
        </w:rPr>
        <w:t>研究意义</w:t>
      </w:r>
      <w:r>
        <w:t xml:space="preserve"> </w:t>
      </w:r>
    </w:p>
    <w:p w:rsidR="00000000" w:rsidRDefault="00DC0A4E">
      <w:pPr>
        <w:pStyle w:val="Default"/>
        <w:numPr>
          <w:ins w:id="1" w:author="User" w:date="2012-08-31T05:37:00Z"/>
        </w:numPr>
        <w:jc w:val="both"/>
        <w:rPr>
          <w:ins w:id="2" w:author="User" w:date="2012-08-31T06:17:00Z"/>
        </w:rPr>
        <w:pPrChange w:id="3" w:author="User" w:date="2012-08-31T05:39:00Z">
          <w:pPr>
            <w:pStyle w:val="2"/>
          </w:pPr>
        </w:pPrChange>
      </w:pPr>
      <w:ins w:id="4" w:author="User" w:date="2012-08-31T05:37:00Z">
        <w:r>
          <w:rPr>
            <w:rFonts w:hint="eastAsia"/>
          </w:rPr>
          <w:t>研究意义主要体现出</w:t>
        </w:r>
      </w:ins>
      <w:ins w:id="5" w:author="User" w:date="2012-08-31T05:38:00Z">
        <w:r>
          <w:rPr>
            <w:rFonts w:hint="eastAsia"/>
          </w:rPr>
          <w:t>具体的</w:t>
        </w:r>
      </w:ins>
      <w:ins w:id="6" w:author="User" w:date="2012-08-31T05:37:00Z">
        <w:r>
          <w:rPr>
            <w:rFonts w:hint="eastAsia"/>
          </w:rPr>
          <w:t>研究价值</w:t>
        </w:r>
      </w:ins>
      <w:ins w:id="7" w:author="User" w:date="2012-08-31T05:38:00Z">
        <w:r>
          <w:rPr>
            <w:rFonts w:hint="eastAsia"/>
          </w:rPr>
          <w:t>，要干货。</w:t>
        </w:r>
      </w:ins>
      <w:ins w:id="8" w:author="User" w:date="2012-08-31T05:40:00Z">
        <w:r>
          <w:rPr>
            <w:rFonts w:hint="eastAsia"/>
          </w:rPr>
          <w:t>我帮你凝练了三个方面，</w:t>
        </w:r>
      </w:ins>
      <w:ins w:id="9" w:author="User" w:date="2012-08-31T05:38:00Z">
        <w:r>
          <w:rPr>
            <w:rFonts w:hint="eastAsia"/>
          </w:rPr>
          <w:t>“</w:t>
        </w:r>
      </w:ins>
      <w:ins w:id="10" w:author="User" w:date="2012-08-31T05:39:00Z">
        <w:r>
          <w:rPr>
            <w:rFonts w:hint="eastAsia"/>
          </w:rPr>
          <w:t>（</w:t>
        </w:r>
        <w:r>
          <w:t>1</w:t>
        </w:r>
        <w:r>
          <w:rPr>
            <w:rFonts w:hint="eastAsia"/>
          </w:rPr>
          <w:t>）</w:t>
        </w:r>
      </w:ins>
      <w:ins w:id="11" w:author="User" w:date="2012-08-31T05:38:00Z">
        <w:r>
          <w:rPr>
            <w:rFonts w:hint="eastAsia"/>
          </w:rPr>
          <w:t>引入事件关联和分层策略控制，资源透明管理；</w:t>
        </w:r>
      </w:ins>
      <w:ins w:id="12" w:author="User" w:date="2012-08-31T05:39:00Z">
        <w:r>
          <w:rPr>
            <w:rFonts w:hint="eastAsia"/>
          </w:rPr>
          <w:t>（</w:t>
        </w:r>
        <w:r>
          <w:t>2</w:t>
        </w:r>
        <w:r>
          <w:rPr>
            <w:rFonts w:hint="eastAsia"/>
          </w:rPr>
          <w:t>）</w:t>
        </w:r>
      </w:ins>
      <w:ins w:id="13" w:author="User" w:date="2012-08-31T05:38:00Z">
        <w:r>
          <w:rPr>
            <w:rFonts w:hint="eastAsia"/>
          </w:rPr>
          <w:t>研制出持久化与事务控制组件，按需分配资源；</w:t>
        </w:r>
      </w:ins>
      <w:ins w:id="14" w:author="User" w:date="2012-08-31T05:39:00Z">
        <w:r>
          <w:rPr>
            <w:rFonts w:hint="eastAsia"/>
          </w:rPr>
          <w:t>（</w:t>
        </w:r>
        <w:r>
          <w:t>3</w:t>
        </w:r>
        <w:r>
          <w:rPr>
            <w:rFonts w:hint="eastAsia"/>
          </w:rPr>
          <w:t>）</w:t>
        </w:r>
      </w:ins>
      <w:ins w:id="15" w:author="User" w:date="2012-08-31T05:38:00Z">
        <w:r>
          <w:rPr>
            <w:rFonts w:hint="eastAsia"/>
          </w:rPr>
          <w:t>优化能量管理和多源资源分配，实现泛在网系统资源精细化管理”</w:t>
        </w:r>
      </w:ins>
    </w:p>
    <w:p w:rsidR="00000000" w:rsidRDefault="00DC0A4E">
      <w:pPr>
        <w:pStyle w:val="Default"/>
        <w:numPr>
          <w:ins w:id="16" w:author="User" w:date="2012-08-31T06:17:00Z"/>
        </w:numPr>
        <w:jc w:val="both"/>
        <w:rPr>
          <w:bCs/>
          <w:sz w:val="21"/>
          <w:szCs w:val="21"/>
          <w:rPrChange w:id="17" w:author="User" w:date="2012-08-31T05:39:00Z">
            <w:rPr>
              <w:rFonts w:cs="FangSong"/>
              <w:bCs w:val="0"/>
              <w:szCs w:val="21"/>
            </w:rPr>
          </w:rPrChange>
        </w:rPr>
        <w:pPrChange w:id="18" w:author="User" w:date="2012-08-31T05:39:00Z">
          <w:pPr>
            <w:pStyle w:val="2"/>
          </w:pPr>
        </w:pPrChange>
      </w:pPr>
      <w:ins w:id="19" w:author="User" w:date="2012-08-31T05:40:00Z">
        <w:r>
          <w:rPr>
            <w:rFonts w:hint="eastAsia"/>
          </w:rPr>
          <w:t>从</w:t>
        </w:r>
      </w:ins>
      <w:ins w:id="20" w:author="User" w:date="2012-08-31T05:39:00Z">
        <w:r>
          <w:rPr>
            <w:rFonts w:hint="eastAsia"/>
          </w:rPr>
          <w:t>这三个方面</w:t>
        </w:r>
      </w:ins>
      <w:ins w:id="21" w:author="User" w:date="2012-08-31T05:40:00Z">
        <w:r>
          <w:rPr>
            <w:rFonts w:hint="eastAsia"/>
          </w:rPr>
          <w:t>来写</w:t>
        </w:r>
      </w:ins>
      <w:ins w:id="22" w:author="User" w:date="2012-08-31T05:39:00Z">
        <w:r>
          <w:rPr>
            <w:rFonts w:hint="eastAsia"/>
          </w:rPr>
          <w:t>，每个方面用一节，每一节</w:t>
        </w:r>
        <w:r>
          <w:t>3</w:t>
        </w:r>
        <w:r>
          <w:rPr>
            <w:rFonts w:hint="eastAsia"/>
          </w:rPr>
          <w:t>、</w:t>
        </w:r>
        <w:r>
          <w:t>4</w:t>
        </w:r>
        <w:r>
          <w:rPr>
            <w:rFonts w:hint="eastAsia"/>
          </w:rPr>
          <w:t>句</w:t>
        </w:r>
      </w:ins>
      <w:ins w:id="23" w:author="User" w:date="2012-08-31T05:40:00Z">
        <w:r>
          <w:rPr>
            <w:rFonts w:hint="eastAsia"/>
          </w:rPr>
          <w:t>话展开。</w:t>
        </w:r>
      </w:ins>
    </w:p>
    <w:p w:rsidR="00DC0A4E" w:rsidRDefault="00DC0A4E" w:rsidP="008349C6">
      <w:pPr>
        <w:pStyle w:val="2"/>
      </w:pPr>
      <w:r>
        <w:rPr>
          <w:rFonts w:hint="eastAsia"/>
        </w:rPr>
        <w:t>国内外研究现状</w:t>
      </w:r>
    </w:p>
    <w:p w:rsidR="00DC0A4E" w:rsidRDefault="00DC0A4E" w:rsidP="00407A0E">
      <w:pPr>
        <w:numPr>
          <w:ins w:id="24" w:author="User" w:date="2012-08-31T05:40:00Z"/>
        </w:numPr>
        <w:ind w:firstLine="420"/>
        <w:rPr>
          <w:ins w:id="25" w:author="User" w:date="2012-08-31T05:40:00Z"/>
        </w:rPr>
      </w:pPr>
      <w:r>
        <w:tab/>
      </w:r>
      <w:ins w:id="26" w:author="User" w:date="2012-08-31T05:40:00Z">
        <w:r>
          <w:rPr>
            <w:rFonts w:hint="eastAsia"/>
          </w:rPr>
          <w:t>随着社会的进步，通信技术，电子设备制造技术日新月异，导致了网络的高速发展。传统的计算机网络已经不能完全跟上科技的发展，出现了大规模的，复杂的，混合式网络。人类开始习惯使用各种移动设备随时随地的进行网络通信。早在</w:t>
        </w:r>
        <w:r>
          <w:t>1988</w:t>
        </w:r>
        <w:r>
          <w:rPr>
            <w:rFonts w:hint="eastAsia"/>
          </w:rPr>
          <w:t>年，普适计算之父</w:t>
        </w:r>
        <w:r>
          <w:t>Mark Weiser</w:t>
        </w:r>
        <w:r>
          <w:rPr>
            <w:rFonts w:hint="eastAsia"/>
          </w:rPr>
          <w:t>就预言了一种网络模式：“网络如同空气和水一样，自然而深刻的融入人类的日常生活和工作中。”截至</w:t>
        </w:r>
        <w:r>
          <w:t>2012</w:t>
        </w:r>
        <w:r w:rsidRPr="00B927F7">
          <w:rPr>
            <w:rFonts w:hint="eastAsia"/>
          </w:rPr>
          <w:t>年</w:t>
        </w:r>
        <w:r w:rsidRPr="00B927F7">
          <w:t>6</w:t>
        </w:r>
        <w:r w:rsidRPr="00B927F7">
          <w:rPr>
            <w:rFonts w:hint="eastAsia"/>
          </w:rPr>
          <w:t>月底，我国手机网民达到</w:t>
        </w:r>
        <w:r w:rsidRPr="00B927F7">
          <w:t>3.88</w:t>
        </w:r>
        <w:r w:rsidRPr="00B927F7">
          <w:rPr>
            <w:rFonts w:hint="eastAsia"/>
          </w:rPr>
          <w:t>亿，超过电脑上网用户的</w:t>
        </w:r>
        <w:r w:rsidRPr="00B927F7">
          <w:t>3.86</w:t>
        </w:r>
        <w:r>
          <w:rPr>
            <w:rFonts w:hint="eastAsia"/>
          </w:rPr>
          <w:t>亿人。这些数据验证了</w:t>
        </w:r>
        <w:r>
          <w:t>Weiser</w:t>
        </w:r>
        <w:r>
          <w:rPr>
            <w:rFonts w:hint="eastAsia"/>
          </w:rPr>
          <w:t>先生的预言正在变成现实。普适计算逐渐的演变为今天的泛在网络。而</w:t>
        </w:r>
        <w:r w:rsidRPr="004913EA">
          <w:rPr>
            <w:rFonts w:hint="eastAsia"/>
          </w:rPr>
          <w:t>目前泛在网络标准体系研究有四个重点研究方向，包括下一代网络技术标准、传感器网络技术标准、射频识别技术标准、对象标志技术标准。</w:t>
        </w:r>
        <w:r>
          <w:rPr>
            <w:rFonts w:hint="eastAsia"/>
          </w:rPr>
          <w:t>为了促进我国的泛在网络的发展，在</w:t>
        </w:r>
        <w:r>
          <w:t>2012</w:t>
        </w:r>
        <w:r>
          <w:rPr>
            <w:rFonts w:hint="eastAsia"/>
          </w:rPr>
          <w:t>年，中央政府颁布了《物联网十二五规划》，希望我国在未来的几年内能够在泛在物联网领域取得重大突破，掌握世界领先的技术。而在泛在网络的结构中，可移动或者专用设备将会占有很大的比重。可是移动设备或者专用设备大多体积较小，资源有限，使用电池供电等特点，如何让有限的资源发挥出最大的能量，这是许多学者和生产商需要攻克的难题。所以研究这类设备的资源管理是非常有必要的。</w:t>
        </w:r>
      </w:ins>
    </w:p>
    <w:p w:rsidR="00DC0A4E" w:rsidRPr="00DC0A4E" w:rsidRDefault="001B54D1" w:rsidP="0068404A">
      <w:pPr>
        <w:rPr>
          <w:ins w:id="27" w:author="User" w:date="2012-08-31T05:40:00Z"/>
          <w:b/>
          <w:rPrChange w:id="28" w:author="User" w:date="2012-08-31T05:41:00Z">
            <w:rPr>
              <w:ins w:id="29" w:author="User" w:date="2012-08-31T05:40:00Z"/>
            </w:rPr>
          </w:rPrChange>
        </w:rPr>
      </w:pPr>
      <w:ins w:id="30" w:author="User" w:date="2012-08-31T05:41:00Z">
        <w:r w:rsidRPr="001B54D1">
          <w:rPr>
            <w:rFonts w:hint="eastAsia"/>
            <w:b/>
            <w:rPrChange w:id="31" w:author="User" w:date="2012-08-31T05:41:00Z">
              <w:rPr>
                <w:rFonts w:ascii="Cambria" w:hAnsi="Cambria" w:hint="eastAsia"/>
                <w:b/>
                <w:bCs/>
                <w:sz w:val="28"/>
                <w:szCs w:val="32"/>
              </w:rPr>
            </w:rPrChange>
          </w:rPr>
          <w:t>注意：</w:t>
        </w:r>
        <w:r w:rsidR="00DC0A4E" w:rsidRPr="00FE4421">
          <w:rPr>
            <w:rFonts w:ascii="宋体" w:hAnsi="宋体" w:cs="宋体" w:hint="eastAsia"/>
          </w:rPr>
          <w:t>面向过程感知的</w:t>
        </w:r>
        <w:r w:rsidR="00DC0A4E">
          <w:rPr>
            <w:rFonts w:ascii="宋体" w:hAnsi="宋体" w:cs="宋体" w:hint="eastAsia"/>
          </w:rPr>
          <w:t>泛在网络系统</w:t>
        </w:r>
        <w:r w:rsidR="00DC0A4E" w:rsidRPr="00FE4421">
          <w:rPr>
            <w:rFonts w:ascii="宋体" w:hAnsi="宋体" w:cs="宋体" w:hint="eastAsia"/>
          </w:rPr>
          <w:t>资源调度</w:t>
        </w:r>
        <w:r w:rsidR="00DC0A4E">
          <w:rPr>
            <w:rFonts w:ascii="宋体" w:hAnsi="宋体" w:cs="宋体" w:hint="eastAsia"/>
          </w:rPr>
          <w:t>，这个资源</w:t>
        </w:r>
      </w:ins>
      <w:ins w:id="32" w:author="User" w:date="2012-08-31T05:42:00Z">
        <w:r w:rsidR="00DC0A4E">
          <w:rPr>
            <w:rFonts w:ascii="宋体" w:hAnsi="宋体" w:cs="宋体" w:hint="eastAsia"/>
          </w:rPr>
          <w:t>，更多的是软件的资源调度、服务调度。</w:t>
        </w:r>
      </w:ins>
    </w:p>
    <w:p w:rsidR="00DC0A4E" w:rsidRDefault="00DC0A4E" w:rsidP="0068404A">
      <w:pPr>
        <w:numPr>
          <w:ins w:id="33" w:author="User" w:date="2012-08-31T05:40:00Z"/>
        </w:numPr>
      </w:pPr>
      <w:ins w:id="34" w:author="User" w:date="2012-08-31T05:41:00Z">
        <w:r>
          <w:t xml:space="preserve">    </w:t>
        </w:r>
      </w:ins>
      <w:r>
        <w:rPr>
          <w:rFonts w:hint="eastAsia"/>
        </w:rPr>
        <w:t>日本韩国率先把泛在网络作为一个国家发展战略进行部署。经过这几年的发展，</w:t>
      </w:r>
      <w:r w:rsidR="001B54D1" w:rsidRPr="001B54D1">
        <w:rPr>
          <w:rFonts w:hint="eastAsia"/>
          <w:color w:val="FF0000"/>
          <w:highlight w:val="green"/>
          <w:rPrChange w:id="35" w:author="User" w:date="2012-08-31T05:45:00Z">
            <w:rPr>
              <w:rFonts w:ascii="Cambria" w:hAnsi="Cambria" w:hint="eastAsia"/>
              <w:b/>
              <w:bCs/>
              <w:sz w:val="28"/>
              <w:szCs w:val="32"/>
            </w:rPr>
          </w:rPrChange>
        </w:rPr>
        <w:t>日本韩国的泛在网络技术已经处于领先的地位</w:t>
      </w:r>
      <w:ins w:id="36" w:author="User" w:date="2012-08-31T05:43:00Z">
        <w:r>
          <w:rPr>
            <w:rFonts w:hint="eastAsia"/>
          </w:rPr>
          <w:t>（</w:t>
        </w:r>
      </w:ins>
      <w:ins w:id="37" w:author="User" w:date="2012-08-31T05:44:00Z">
        <w:r>
          <w:rPr>
            <w:rFonts w:hint="eastAsia"/>
          </w:rPr>
          <w:t>能否</w:t>
        </w:r>
      </w:ins>
      <w:ins w:id="38" w:author="User" w:date="2012-08-31T05:43:00Z">
        <w:r>
          <w:rPr>
            <w:rFonts w:hint="eastAsia"/>
          </w:rPr>
          <w:t>给出这句话的证据，比如</w:t>
        </w:r>
        <w:r>
          <w:t>2005-2012</w:t>
        </w:r>
        <w:r>
          <w:rPr>
            <w:rFonts w:hint="eastAsia"/>
          </w:rPr>
          <w:t>年间，你查一下，日本和韩国各自</w:t>
        </w:r>
      </w:ins>
      <w:ins w:id="39" w:author="User" w:date="2012-08-31T05:44:00Z">
        <w:r>
          <w:rPr>
            <w:rFonts w:hint="eastAsia"/>
          </w:rPr>
          <w:t>多少项相关专利、</w:t>
        </w:r>
      </w:ins>
      <w:ins w:id="40" w:author="User" w:date="2012-08-31T05:43:00Z">
        <w:r>
          <w:rPr>
            <w:rFonts w:hint="eastAsia"/>
          </w:rPr>
          <w:t>在</w:t>
        </w:r>
      </w:ins>
      <w:ins w:id="41" w:author="User" w:date="2012-08-31T05:44:00Z">
        <w:r>
          <w:rPr>
            <w:rFonts w:hint="eastAsia"/>
          </w:rPr>
          <w:t>国际</w:t>
        </w:r>
        <w:r>
          <w:t>SCI</w:t>
        </w:r>
        <w:r>
          <w:rPr>
            <w:rFonts w:hint="eastAsia"/>
          </w:rPr>
          <w:t>期刊上发表论文多少篇，或者给出几个代表性的这个领域的文章或者</w:t>
        </w:r>
      </w:ins>
      <w:ins w:id="42" w:author="User" w:date="2012-08-31T05:45:00Z">
        <w:r>
          <w:rPr>
            <w:rFonts w:hint="eastAsia"/>
          </w:rPr>
          <w:t>产品，立项的重大项目</w:t>
        </w:r>
      </w:ins>
      <w:ins w:id="43" w:author="User" w:date="2012-08-31T05:43:00Z">
        <w:r>
          <w:rPr>
            <w:rFonts w:hint="eastAsia"/>
          </w:rPr>
          <w:t>）</w:t>
        </w:r>
      </w:ins>
      <w:r>
        <w:rPr>
          <w:rFonts w:hint="eastAsia"/>
        </w:rPr>
        <w:t>。</w:t>
      </w:r>
      <w:r w:rsidR="001B54D1" w:rsidRPr="001B54D1">
        <w:rPr>
          <w:rFonts w:hint="eastAsia"/>
          <w:highlight w:val="green"/>
          <w:rPrChange w:id="44" w:author="User" w:date="2012-08-31T05:45:00Z">
            <w:rPr>
              <w:rFonts w:ascii="Cambria" w:hAnsi="Cambria" w:hint="eastAsia"/>
              <w:b/>
              <w:bCs/>
              <w:sz w:val="28"/>
              <w:szCs w:val="32"/>
            </w:rPr>
          </w:rPrChange>
        </w:rPr>
        <w:t>而我国也已经制定一些发展规划</w:t>
      </w:r>
      <w:ins w:id="45" w:author="User" w:date="2012-08-31T05:45:00Z">
        <w:r>
          <w:rPr>
            <w:rFonts w:hint="eastAsia"/>
            <w:highlight w:val="green"/>
          </w:rPr>
          <w:t>（</w:t>
        </w:r>
      </w:ins>
      <w:ins w:id="46" w:author="User" w:date="2012-08-31T06:17:00Z">
        <w:r>
          <w:rPr>
            <w:rFonts w:hint="eastAsia"/>
            <w:highlight w:val="green"/>
          </w:rPr>
          <w:t>用一张表格</w:t>
        </w:r>
      </w:ins>
      <w:ins w:id="47" w:author="User" w:date="2012-08-31T05:45:00Z">
        <w:r>
          <w:rPr>
            <w:rFonts w:hint="eastAsia"/>
            <w:highlight w:val="green"/>
          </w:rPr>
          <w:t>罗列出来</w:t>
        </w:r>
      </w:ins>
      <w:ins w:id="48" w:author="User" w:date="2012-08-31T06:17:00Z">
        <w:r>
          <w:rPr>
            <w:rFonts w:hint="eastAsia"/>
            <w:highlight w:val="green"/>
          </w:rPr>
          <w:t>证据</w:t>
        </w:r>
      </w:ins>
      <w:ins w:id="49" w:author="User" w:date="2012-08-31T05:45:00Z">
        <w:r>
          <w:rPr>
            <w:rFonts w:hint="eastAsia"/>
            <w:highlight w:val="green"/>
          </w:rPr>
          <w:t>）</w:t>
        </w:r>
      </w:ins>
      <w:r>
        <w:rPr>
          <w:rFonts w:hint="eastAsia"/>
        </w:rPr>
        <w:t>，正在努力追赶，争取能够掌握先进的技术。</w:t>
      </w:r>
    </w:p>
    <w:p w:rsidR="00DC0A4E" w:rsidRDefault="00DC0A4E" w:rsidP="0068404A">
      <w:pPr>
        <w:rPr>
          <w:rFonts w:ascii="SimSun" w:eastAsia="Times New Roman" w:hAnsi="SimSun" w:cs="SimSun"/>
          <w:kern w:val="0"/>
          <w:szCs w:val="21"/>
        </w:rPr>
      </w:pPr>
      <w:r>
        <w:tab/>
      </w:r>
      <w:r>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网络环境中受管理设备上的硬件和软件故障、安全侵害、性能下降、环境参数变动等都可能通过事件表现出来。其具体表现形式一般为软硬件系统日志、性能参数的测量、各种网络管理协议所定义的事件等可供观察收集的信息和数据。</w:t>
      </w:r>
      <w:r w:rsidRPr="00E003C3">
        <w:rPr>
          <w:rFonts w:ascii="宋体" w:hAnsi="宋体" w:cs="宋体" w:hint="eastAsia"/>
          <w:kern w:val="0"/>
          <w:szCs w:val="21"/>
        </w:rPr>
        <w:lastRenderedPageBreak/>
        <w:t>杨</w:t>
      </w:r>
      <w:r w:rsidRPr="00E003C3">
        <w:rPr>
          <w:rFonts w:ascii="MS Mincho" w:eastAsia="MS Mincho" w:hAnsi="MS Mincho" w:cs="MS Mincho" w:hint="eastAsia"/>
          <w:kern w:val="0"/>
          <w:szCs w:val="21"/>
        </w:rPr>
        <w:t>洪涛</w:t>
      </w:r>
      <w:r w:rsidRPr="00E003C3">
        <w:rPr>
          <w:rFonts w:ascii="MS Mincho" w:hAnsi="MS Mincho" w:cs="MS Mincho" w:hint="eastAsia"/>
          <w:kern w:val="0"/>
          <w:szCs w:val="21"/>
        </w:rPr>
        <w:t>，</w:t>
      </w:r>
      <w:r w:rsidRPr="00E003C3">
        <w:rPr>
          <w:rFonts w:ascii="MS Mincho" w:eastAsia="MS Mincho" w:hAnsi="MS Mincho" w:cs="MS Mincho" w:hint="eastAsia"/>
          <w:kern w:val="0"/>
          <w:szCs w:val="21"/>
        </w:rPr>
        <w:t>王</w:t>
      </w:r>
      <w:r w:rsidRPr="00E003C3">
        <w:rPr>
          <w:rFonts w:ascii="宋体" w:hAnsi="宋体" w:cs="宋体" w:hint="eastAsia"/>
          <w:kern w:val="0"/>
          <w:szCs w:val="21"/>
        </w:rPr>
        <w:t>继龙两位学者在论文《</w:t>
      </w:r>
      <w:r w:rsidRPr="00E003C3">
        <w:rPr>
          <w:rFonts w:hint="eastAsia"/>
          <w:szCs w:val="21"/>
        </w:rPr>
        <w:t>网络事件管理系统中关联技术的选择及实现</w:t>
      </w:r>
      <w:r w:rsidRPr="00E003C3">
        <w:rPr>
          <w:rFonts w:ascii="宋体" w:hAnsi="宋体" w:cs="宋体" w:hint="eastAsia"/>
          <w:kern w:val="0"/>
          <w:szCs w:val="21"/>
        </w:rPr>
        <w:t>》</w:t>
      </w:r>
      <w:r>
        <w:rPr>
          <w:rFonts w:ascii="宋体" w:hAnsi="宋体" w:cs="宋体" w:hint="eastAsia"/>
          <w:kern w:val="0"/>
          <w:szCs w:val="21"/>
        </w:rPr>
        <w:t>详细地</w:t>
      </w:r>
      <w:r w:rsidRPr="00E003C3">
        <w:rPr>
          <w:rFonts w:ascii="宋体" w:hAnsi="宋体" w:cs="宋体" w:hint="eastAsia"/>
          <w:kern w:val="0"/>
          <w:szCs w:val="21"/>
        </w:rPr>
        <w:t>分析了</w:t>
      </w:r>
      <w:r>
        <w:rPr>
          <w:rFonts w:ascii="宋体" w:hAnsi="宋体" w:cs="宋体" w:hint="eastAsia"/>
          <w:kern w:val="0"/>
          <w:szCs w:val="21"/>
        </w:rPr>
        <w:t>以下五种事件关联技术，分别为：</w:t>
      </w:r>
      <w:r w:rsidRPr="00E003C3">
        <w:rPr>
          <w:rFonts w:ascii="SimSun" w:eastAsia="Times New Roman" w:hAnsi="SimSun" w:cs="SimSun"/>
          <w:kern w:val="0"/>
          <w:szCs w:val="21"/>
        </w:rPr>
        <w:t>(1)</w:t>
      </w:r>
      <w:r w:rsidRPr="00E003C3">
        <w:rPr>
          <w:rFonts w:ascii="宋体" w:hAnsi="宋体" w:cs="宋体" w:hint="eastAsia"/>
          <w:kern w:val="0"/>
          <w:szCs w:val="21"/>
        </w:rPr>
        <w:t>基于规则的推理</w:t>
      </w:r>
      <w:r w:rsidRPr="00E003C3">
        <w:rPr>
          <w:rFonts w:ascii="SimSun" w:eastAsia="Times New Roman" w:hAnsi="SimSun" w:cs="SimSun"/>
          <w:kern w:val="0"/>
          <w:szCs w:val="21"/>
        </w:rPr>
        <w:t>(2)</w:t>
      </w:r>
      <w:r w:rsidRPr="00E003C3">
        <w:rPr>
          <w:rFonts w:ascii="宋体" w:hAnsi="宋体" w:cs="宋体" w:hint="eastAsia"/>
          <w:kern w:val="0"/>
          <w:szCs w:val="21"/>
        </w:rPr>
        <w:t>编码方法</w:t>
      </w:r>
      <w:r w:rsidRPr="00E003C3">
        <w:rPr>
          <w:rFonts w:ascii="SimSun" w:eastAsia="Times New Roman" w:hAnsi="SimSun" w:cs="SimSun"/>
          <w:kern w:val="0"/>
          <w:szCs w:val="21"/>
        </w:rPr>
        <w:t>(3)</w:t>
      </w:r>
      <w:r w:rsidRPr="00E003C3">
        <w:rPr>
          <w:rFonts w:ascii="宋体" w:hAnsi="宋体" w:cs="宋体" w:hint="eastAsia"/>
          <w:kern w:val="0"/>
          <w:szCs w:val="21"/>
        </w:rPr>
        <w:t>基于案例的推理</w:t>
      </w:r>
      <w:r w:rsidRPr="00E003C3">
        <w:rPr>
          <w:rFonts w:ascii="SimSun" w:eastAsia="Times New Roman" w:hAnsi="SimSun" w:cs="SimSun"/>
          <w:kern w:val="0"/>
          <w:szCs w:val="21"/>
        </w:rPr>
        <w:t>(4)</w:t>
      </w:r>
      <w:r w:rsidRPr="00E003C3">
        <w:rPr>
          <w:rFonts w:ascii="宋体" w:hAnsi="宋体" w:cs="宋体" w:hint="eastAsia"/>
          <w:kern w:val="0"/>
          <w:szCs w:val="21"/>
        </w:rPr>
        <w:t>基于模型的推理</w:t>
      </w:r>
      <w:r w:rsidRPr="00E003C3">
        <w:rPr>
          <w:rFonts w:ascii="SimSun" w:eastAsia="Times New Roman" w:hAnsi="SimSun" w:cs="SimSun"/>
          <w:kern w:val="0"/>
          <w:szCs w:val="21"/>
        </w:rPr>
        <w:t>(5)</w:t>
      </w:r>
      <w:r w:rsidRPr="00E003C3">
        <w:rPr>
          <w:rFonts w:ascii="宋体" w:hAnsi="宋体" w:cs="宋体" w:hint="eastAsia"/>
          <w:kern w:val="0"/>
          <w:szCs w:val="21"/>
        </w:rPr>
        <w:t>人工智能方法</w:t>
      </w:r>
      <w:r>
        <w:rPr>
          <w:rFonts w:ascii="宋体" w:hAnsi="宋体" w:cs="宋体" w:hint="eastAsia"/>
          <w:kern w:val="0"/>
          <w:szCs w:val="21"/>
        </w:rPr>
        <w:t>。由于这几种关联技术是最基础的事件关联技术，不能够完全适应复杂的、多目标的系统模型。</w:t>
      </w:r>
      <w:ins w:id="50" w:author="User" w:date="2012-08-31T05:46:00Z">
        <w:r>
          <w:rPr>
            <w:rFonts w:ascii="宋体" w:hAnsi="宋体" w:cs="宋体" w:hint="eastAsia"/>
            <w:kern w:val="0"/>
            <w:szCs w:val="21"/>
          </w:rPr>
          <w:t>（借鉴网络管理中的事件关联技术到服务资源管理中，这个思路可以）</w:t>
        </w:r>
      </w:ins>
    </w:p>
    <w:p w:rsidR="00DC0A4E" w:rsidRDefault="00DC0A4E" w:rsidP="00FD297C">
      <w:pPr>
        <w:rPr>
          <w:rFonts w:ascii="SimSun" w:eastAsia="Times New Roman" w:hAnsi="SimSun" w:cs="SimSun"/>
          <w:kern w:val="0"/>
          <w:szCs w:val="21"/>
        </w:rPr>
      </w:pPr>
      <w:r>
        <w:rPr>
          <w:rFonts w:ascii="SimSun" w:eastAsia="Times New Roman" w:hAnsi="SimSun" w:cs="SimSun"/>
          <w:kern w:val="0"/>
          <w:szCs w:val="21"/>
        </w:rPr>
        <w:tab/>
      </w:r>
      <w:r>
        <w:rPr>
          <w:rFonts w:ascii="宋体" w:hAnsi="宋体" w:cs="宋体" w:hint="eastAsia"/>
          <w:kern w:val="0"/>
          <w:szCs w:val="21"/>
        </w:rPr>
        <w:t>为了适应复杂的系统模型，</w:t>
      </w:r>
      <w:r w:rsidRPr="00F81AD7">
        <w:rPr>
          <w:rFonts w:ascii="宋体" w:hAnsi="宋体" w:cs="宋体" w:hint="eastAsia"/>
          <w:kern w:val="0"/>
          <w:szCs w:val="21"/>
        </w:rPr>
        <w:t>王雯霞，贾焰</w:t>
      </w:r>
      <w:r>
        <w:rPr>
          <w:rFonts w:ascii="宋体" w:hAnsi="宋体" w:cs="宋体" w:hint="eastAsia"/>
          <w:kern w:val="0"/>
          <w:szCs w:val="21"/>
        </w:rPr>
        <w:t>等人在论文《</w:t>
      </w:r>
      <w:r>
        <w:rPr>
          <w:rFonts w:hint="eastAsia"/>
        </w:rPr>
        <w:t>一种网络安全事件关联分析的专家系统研究</w:t>
      </w:r>
      <w:r>
        <w:rPr>
          <w:rFonts w:ascii="宋体" w:hAnsi="宋体" w:cs="宋体" w:hint="eastAsia"/>
          <w:kern w:val="0"/>
          <w:szCs w:val="21"/>
        </w:rPr>
        <w:t>》中提出了一种</w:t>
      </w:r>
      <w:r w:rsidRPr="00FD297C">
        <w:rPr>
          <w:rFonts w:ascii="宋体" w:hAnsi="宋体" w:cs="宋体" w:hint="eastAsia"/>
          <w:kern w:val="0"/>
          <w:szCs w:val="21"/>
        </w:rPr>
        <w:t>用于网络安全事件关联分析的专家系统。</w:t>
      </w:r>
      <w:r>
        <w:rPr>
          <w:rFonts w:ascii="宋体" w:hAnsi="宋体" w:cs="宋体" w:hint="eastAsia"/>
          <w:kern w:val="0"/>
          <w:szCs w:val="21"/>
        </w:rPr>
        <w:t>其中，引入了分层策略，</w:t>
      </w:r>
      <w:r w:rsidRPr="00FD297C">
        <w:rPr>
          <w:rFonts w:ascii="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ins w:id="51" w:author="User" w:date="2012-08-31T05:47:00Z">
        <w:r>
          <w:rPr>
            <w:rFonts w:ascii="宋体" w:hAnsi="宋体" w:cs="宋体" w:hint="eastAsia"/>
            <w:kern w:val="0"/>
            <w:szCs w:val="21"/>
          </w:rPr>
          <w:t>（借鉴信息安全的分层策略到服务资源管理中，这个思路也可以）</w:t>
        </w:r>
      </w:ins>
    </w:p>
    <w:p w:rsidR="00DC0A4E" w:rsidRDefault="00DC0A4E" w:rsidP="008426D4">
      <w:pPr>
        <w:ind w:firstLine="420"/>
        <w:rPr>
          <w:rFonts w:ascii="SimSun" w:eastAsia="Times New Roman" w:hAnsi="SimSun" w:cs="SimSun"/>
          <w:kern w:val="0"/>
          <w:szCs w:val="21"/>
        </w:rPr>
      </w:pPr>
      <w:r>
        <w:rPr>
          <w:rFonts w:ascii="宋体" w:hAnsi="宋体" w:cs="宋体" w:hint="eastAsia"/>
          <w:kern w:val="0"/>
          <w:szCs w:val="21"/>
        </w:rPr>
        <w:t>然而，对于混杂式的泛在网络环境来说，目标是不确定的。在泛在网络中</w:t>
      </w:r>
      <w:r w:rsidR="001B54D1" w:rsidRPr="001B54D1">
        <w:rPr>
          <w:rFonts w:ascii="宋体" w:hAnsi="宋体" w:cs="宋体" w:hint="eastAsia"/>
          <w:kern w:val="0"/>
          <w:szCs w:val="21"/>
          <w:highlight w:val="green"/>
          <w:rPrChange w:id="52" w:author="User" w:date="2012-08-31T05:47:00Z">
            <w:rPr>
              <w:rFonts w:ascii="宋体" w:hAnsi="宋体" w:cs="宋体" w:hint="eastAsia"/>
              <w:b/>
              <w:bCs/>
              <w:kern w:val="0"/>
              <w:sz w:val="28"/>
              <w:szCs w:val="21"/>
            </w:rPr>
          </w:rPrChange>
        </w:rPr>
        <w:t>包含了移动通信网络和电信网络，还有物联网等混合式的网络</w:t>
      </w:r>
      <w:ins w:id="53" w:author="User" w:date="2012-08-31T05:48:00Z">
        <w:r>
          <w:rPr>
            <w:rFonts w:ascii="宋体" w:hAnsi="宋体" w:cs="宋体" w:hint="eastAsia"/>
            <w:kern w:val="0"/>
            <w:szCs w:val="21"/>
            <w:highlight w:val="green"/>
          </w:rPr>
          <w:t>（还是要以软的资源调度为主来考虑，兼顾硬的，否则，后期实验不好展开）</w:t>
        </w:r>
      </w:ins>
      <w:r>
        <w:rPr>
          <w:rFonts w:ascii="宋体" w:hAnsi="宋体" w:cs="宋体" w:hint="eastAsia"/>
          <w:kern w:val="0"/>
          <w:szCs w:val="21"/>
        </w:rPr>
        <w:t>。而且，网络资源很多都是受到物理资源的限制，带有约束。所以，上述的专家系统模型不能够完全满足需求，但是，可以借鉴其分层的策略思想，根据泛在网络的特点，</w:t>
      </w:r>
      <w:r w:rsidR="001B54D1" w:rsidRPr="001B54D1">
        <w:rPr>
          <w:rFonts w:ascii="宋体" w:hAnsi="宋体" w:cs="宋体" w:hint="eastAsia"/>
          <w:kern w:val="0"/>
          <w:szCs w:val="21"/>
          <w:highlight w:val="green"/>
          <w:rPrChange w:id="54" w:author="User" w:date="2012-08-31T05:49:00Z">
            <w:rPr>
              <w:rFonts w:ascii="宋体" w:hAnsi="宋体" w:cs="宋体" w:hint="eastAsia"/>
              <w:b/>
              <w:bCs/>
              <w:kern w:val="0"/>
              <w:sz w:val="28"/>
              <w:szCs w:val="21"/>
            </w:rPr>
          </w:rPrChange>
        </w:rPr>
        <w:t>引入特征模型和具体模型相结合的事件关联技术</w:t>
      </w:r>
      <w:ins w:id="55" w:author="User" w:date="2012-08-31T05:49:00Z">
        <w:r>
          <w:rPr>
            <w:rFonts w:ascii="宋体" w:hAnsi="宋体" w:cs="宋体" w:hint="eastAsia"/>
            <w:kern w:val="0"/>
            <w:szCs w:val="21"/>
            <w:highlight w:val="green"/>
          </w:rPr>
          <w:t>（</w:t>
        </w:r>
      </w:ins>
      <w:ins w:id="56" w:author="User" w:date="2012-08-31T05:50:00Z">
        <w:r>
          <w:rPr>
            <w:rFonts w:ascii="宋体" w:hAnsi="宋体" w:cs="宋体" w:hint="eastAsia"/>
            <w:kern w:val="0"/>
            <w:szCs w:val="21"/>
            <w:highlight w:val="green"/>
          </w:rPr>
          <w:t>能否</w:t>
        </w:r>
      </w:ins>
      <w:ins w:id="57" w:author="User" w:date="2012-08-31T05:49:00Z">
        <w:r>
          <w:rPr>
            <w:rFonts w:ascii="宋体" w:hAnsi="宋体" w:cs="宋体" w:hint="eastAsia"/>
            <w:kern w:val="0"/>
            <w:szCs w:val="21"/>
            <w:highlight w:val="green"/>
          </w:rPr>
          <w:t>展开来，再描述两句，我没有</w:t>
        </w:r>
      </w:ins>
      <w:ins w:id="58" w:author="User" w:date="2012-08-31T05:50:00Z">
        <w:r>
          <w:rPr>
            <w:rFonts w:ascii="宋体" w:hAnsi="宋体" w:cs="宋体" w:hint="eastAsia"/>
            <w:kern w:val="0"/>
            <w:szCs w:val="21"/>
            <w:highlight w:val="green"/>
          </w:rPr>
          <w:t>看明白这个思路</w:t>
        </w:r>
      </w:ins>
      <w:ins w:id="59" w:author="User" w:date="2012-08-31T05:49:00Z">
        <w:r>
          <w:rPr>
            <w:rFonts w:ascii="宋体" w:hAnsi="宋体" w:cs="宋体" w:hint="eastAsia"/>
            <w:kern w:val="0"/>
            <w:szCs w:val="21"/>
            <w:highlight w:val="green"/>
          </w:rPr>
          <w:t>）</w:t>
        </w:r>
      </w:ins>
      <w:r>
        <w:rPr>
          <w:rFonts w:ascii="宋体" w:hAnsi="宋体" w:cs="宋体" w:hint="eastAsia"/>
          <w:kern w:val="0"/>
          <w:szCs w:val="21"/>
        </w:rPr>
        <w:t>。</w:t>
      </w:r>
    </w:p>
    <w:p w:rsidR="00DC0A4E" w:rsidRDefault="00DC0A4E" w:rsidP="00321BDE">
      <w:pPr>
        <w:ind w:firstLine="420"/>
        <w:rPr>
          <w:szCs w:val="21"/>
        </w:rPr>
      </w:pPr>
      <w:r>
        <w:rPr>
          <w:rFonts w:hint="eastAsia"/>
          <w:szCs w:val="21"/>
        </w:rPr>
        <w:t>对于事件进行相应的资源调度和优化有许多方法。在网络资源管理方面，主要可以从两方面考虑。首先，从设备的硬件方面考虑优化。</w:t>
      </w:r>
      <w:r>
        <w:rPr>
          <w:szCs w:val="21"/>
        </w:rPr>
        <w:t>Major Bhadauria</w:t>
      </w:r>
      <w:r>
        <w:rPr>
          <w:rFonts w:hint="eastAsia"/>
          <w:szCs w:val="21"/>
        </w:rPr>
        <w:t>和</w:t>
      </w:r>
      <w:r>
        <w:rPr>
          <w:szCs w:val="21"/>
        </w:rPr>
        <w:t>Sally A .Mckee</w:t>
      </w:r>
      <w:r>
        <w:rPr>
          <w:rFonts w:hint="eastAsia"/>
          <w:szCs w:val="21"/>
        </w:rPr>
        <w:t>在论文《</w:t>
      </w:r>
      <w:r>
        <w:rPr>
          <w:szCs w:val="21"/>
        </w:rPr>
        <w:t>An Approach to Resource-aware Co-scheduling for CMPs</w:t>
      </w:r>
      <w:r>
        <w:rPr>
          <w:rFonts w:hint="eastAsia"/>
          <w:szCs w:val="21"/>
        </w:rPr>
        <w:t>》中提出了一种在多核芯片中对于具有资源意识的调度策略，经过队本地信息的分析，得到了一种对于多线程具有启发式的调度策略。该整个方法尝试着与其他线程共享资源消耗。以一种资源意识的方式，该联合调度策略能够有效的提升性能，节约能量。</w:t>
      </w:r>
      <w:r>
        <w:rPr>
          <w:szCs w:val="21"/>
        </w:rPr>
        <w:t>Zhuxiu Yuan</w:t>
      </w:r>
      <w:r>
        <w:rPr>
          <w:rFonts w:hint="eastAsia"/>
          <w:szCs w:val="21"/>
        </w:rPr>
        <w:t>等在论文《</w:t>
      </w:r>
      <w:r w:rsidRPr="00CD720C">
        <w:rPr>
          <w:szCs w:val="21"/>
        </w:rPr>
        <w:t>A Balanced Energy Consumption Sleep SchedulingAlgorithm in Wireless Sensor Networks</w:t>
      </w:r>
      <w:r>
        <w:rPr>
          <w:rFonts w:hint="eastAsia"/>
          <w:szCs w:val="21"/>
        </w:rPr>
        <w:t>》中提出了一种适用于无线传感网的</w:t>
      </w:r>
      <w:r>
        <w:rPr>
          <w:szCs w:val="21"/>
        </w:rPr>
        <w:t xml:space="preserve">Sleep scheduling </w:t>
      </w:r>
      <w:r>
        <w:rPr>
          <w:rFonts w:hint="eastAsia"/>
          <w:szCs w:val="21"/>
        </w:rPr>
        <w:t>算法</w:t>
      </w:r>
      <w:r w:rsidRPr="003B0708">
        <w:rPr>
          <w:szCs w:val="21"/>
        </w:rPr>
        <w:t>EC-CKN (Energy Consumeduniformly-Connected K-Neighborhood)</w:t>
      </w:r>
      <w:r>
        <w:rPr>
          <w:rFonts w:hint="eastAsia"/>
          <w:szCs w:val="21"/>
        </w:rPr>
        <w:t>，其根据节点的剩余能量来判断是否需要激活该节点，而不是仅仅依据是否有邻居节点连接上该节点，实验证明该算法能够有效的减少能量消耗。该算法虽然能够有效的减少能量消耗，但是，仍然有部分可以节省的能量被消耗掉。</w:t>
      </w:r>
      <w:r>
        <w:rPr>
          <w:szCs w:val="21"/>
        </w:rPr>
        <w:t>Jianping Wang</w:t>
      </w:r>
      <w:r>
        <w:rPr>
          <w:rFonts w:hint="eastAsia"/>
          <w:szCs w:val="21"/>
        </w:rPr>
        <w:t>等在论文《</w:t>
      </w:r>
      <w:r w:rsidRPr="00321BDE">
        <w:rPr>
          <w:szCs w:val="21"/>
        </w:rPr>
        <w:t>Cross-Layer Sleep Scheduling Designin Service-Oriented Wireless Sensor Networks</w:t>
      </w:r>
      <w:r>
        <w:rPr>
          <w:rFonts w:hint="eastAsia"/>
          <w:szCs w:val="21"/>
        </w:rPr>
        <w:t>》中经过分析发现了无线传感网中</w:t>
      </w:r>
      <w:r>
        <w:rPr>
          <w:szCs w:val="21"/>
        </w:rPr>
        <w:t>MAC</w:t>
      </w:r>
      <w:r>
        <w:rPr>
          <w:rFonts w:hint="eastAsia"/>
          <w:szCs w:val="21"/>
        </w:rPr>
        <w:t>层经常做无用的监听，从而浪费了部分电力资源。但是，如果将节点设置为</w:t>
      </w:r>
      <w:r>
        <w:rPr>
          <w:szCs w:val="21"/>
        </w:rPr>
        <w:t>sleep</w:t>
      </w:r>
      <w:r>
        <w:rPr>
          <w:rFonts w:hint="eastAsia"/>
          <w:szCs w:val="21"/>
        </w:rPr>
        <w:t>模式后，</w:t>
      </w:r>
      <w:r>
        <w:rPr>
          <w:szCs w:val="21"/>
        </w:rPr>
        <w:t>MAC</w:t>
      </w:r>
      <w:r>
        <w:rPr>
          <w:rFonts w:hint="eastAsia"/>
          <w:szCs w:val="21"/>
        </w:rPr>
        <w:t>层将无法监听到无线信号，这会影响到网络层和应用层。所以，他们提出了一种分层</w:t>
      </w:r>
      <w:r>
        <w:rPr>
          <w:szCs w:val="21"/>
        </w:rPr>
        <w:t>sleep scheduling</w:t>
      </w:r>
      <w:r>
        <w:rPr>
          <w:rFonts w:hint="eastAsia"/>
          <w:szCs w:val="21"/>
        </w:rPr>
        <w:t>方法。根据不同层的活动进行调度。</w:t>
      </w:r>
      <w:ins w:id="60" w:author="User" w:date="2012-08-31T05:50:00Z">
        <w:r>
          <w:rPr>
            <w:rFonts w:hint="eastAsia"/>
            <w:szCs w:val="21"/>
          </w:rPr>
          <w:t>（可以，在你的毕设</w:t>
        </w:r>
      </w:ins>
      <w:ins w:id="61" w:author="User" w:date="2012-08-31T05:51:00Z">
        <w:r>
          <w:rPr>
            <w:rFonts w:hint="eastAsia"/>
            <w:szCs w:val="21"/>
          </w:rPr>
          <w:t>论文中对于硬的调度之需要点到或者考虑到，技术应用为主，就可以了，不一定要深入研究</w:t>
        </w:r>
      </w:ins>
      <w:ins w:id="62" w:author="User" w:date="2012-08-31T05:50:00Z">
        <w:r>
          <w:rPr>
            <w:rFonts w:hint="eastAsia"/>
            <w:szCs w:val="21"/>
          </w:rPr>
          <w:t>）</w:t>
        </w:r>
      </w:ins>
    </w:p>
    <w:p w:rsidR="00DC0A4E" w:rsidRDefault="00DC0A4E" w:rsidP="00321BDE">
      <w:pPr>
        <w:ind w:firstLine="420"/>
        <w:rPr>
          <w:szCs w:val="21"/>
        </w:rPr>
      </w:pPr>
      <w:r>
        <w:rPr>
          <w:rFonts w:hint="eastAsia"/>
          <w:szCs w:val="21"/>
        </w:rPr>
        <w:t>其次，从系统软件方面考虑，可以使用</w:t>
      </w:r>
      <w:r>
        <w:rPr>
          <w:szCs w:val="21"/>
        </w:rPr>
        <w:t>task scheduling</w:t>
      </w:r>
      <w:r>
        <w:rPr>
          <w:rFonts w:hint="eastAsia"/>
          <w:szCs w:val="21"/>
        </w:rPr>
        <w:t>方法来进行优化系统的运行。这样的方式同样能够达到节省能源的目的。</w:t>
      </w:r>
      <w:r w:rsidRPr="00451916">
        <w:rPr>
          <w:szCs w:val="21"/>
        </w:rPr>
        <w:t>Fatma A. Omaraa,</w:t>
      </w:r>
      <w:r>
        <w:rPr>
          <w:szCs w:val="21"/>
        </w:rPr>
        <w:t>Mona M. Arafa b</w:t>
      </w:r>
      <w:r>
        <w:rPr>
          <w:rFonts w:hint="eastAsia"/>
          <w:szCs w:val="21"/>
        </w:rPr>
        <w:t>发表了论文《</w:t>
      </w:r>
      <w:r w:rsidRPr="00451916">
        <w:rPr>
          <w:szCs w:val="21"/>
        </w:rPr>
        <w:t>Genetic algorithms for task scheduling problem</w:t>
      </w:r>
      <w:r>
        <w:rPr>
          <w:rFonts w:hint="eastAsia"/>
          <w:szCs w:val="21"/>
        </w:rPr>
        <w:t>》，在该篇文章中分析了普通的</w:t>
      </w:r>
      <w:r>
        <w:rPr>
          <w:szCs w:val="21"/>
        </w:rPr>
        <w:t>task scheduling</w:t>
      </w:r>
      <w:r>
        <w:rPr>
          <w:rFonts w:hint="eastAsia"/>
          <w:szCs w:val="21"/>
        </w:rPr>
        <w:t>的方法，然后向普通的算法中添加了能够提升性能的启发式规则</w:t>
      </w:r>
      <w:ins w:id="63" w:author="User" w:date="2012-08-31T05:52:00Z">
        <w:r>
          <w:rPr>
            <w:rFonts w:hint="eastAsia"/>
            <w:szCs w:val="21"/>
          </w:rPr>
          <w:t>（这两句描述只是停留在面上，再深入谈一下这个文章的思路和实验结果）</w:t>
        </w:r>
      </w:ins>
      <w:r>
        <w:rPr>
          <w:rFonts w:hint="eastAsia"/>
          <w:szCs w:val="21"/>
        </w:rPr>
        <w:t>。</w:t>
      </w:r>
    </w:p>
    <w:p w:rsidR="00DC0A4E" w:rsidRDefault="0066710E" w:rsidP="0062515F">
      <w:pPr>
        <w:ind w:firstLine="420"/>
        <w:rPr>
          <w:szCs w:val="21"/>
        </w:rPr>
      </w:pPr>
      <w:r>
        <w:rPr>
          <w:rFonts w:hint="eastAsia"/>
          <w:szCs w:val="21"/>
        </w:rPr>
        <w:t>从两个方面去考虑网络资源管理，但是，可以进行优化的</w:t>
      </w:r>
      <w:r w:rsidR="00DC0A4E">
        <w:rPr>
          <w:rFonts w:hint="eastAsia"/>
          <w:szCs w:val="21"/>
        </w:rPr>
        <w:t>资源比较多，而且有可能这些资源相互约束，具有不确定性。为了能够得到优化的解，可以借助于整数规划方法。由于优化方式的多样性，以及取值的离散性，该类型的整数规划方式属于非线性的。</w:t>
      </w:r>
      <w:r w:rsidR="00DC0A4E" w:rsidRPr="0062515F">
        <w:rPr>
          <w:rFonts w:hint="eastAsia"/>
          <w:szCs w:val="21"/>
        </w:rPr>
        <w:t>邓长寿</w:t>
      </w:r>
      <w:r w:rsidR="00DC0A4E">
        <w:rPr>
          <w:rFonts w:hint="eastAsia"/>
          <w:szCs w:val="21"/>
        </w:rPr>
        <w:t>等发表论文《</w:t>
      </w:r>
      <w:r w:rsidR="00DC0A4E" w:rsidRPr="0062515F">
        <w:rPr>
          <w:rFonts w:hint="eastAsia"/>
          <w:szCs w:val="21"/>
        </w:rPr>
        <w:t>混合整数非线性规划问题的改进差分进化算</w:t>
      </w:r>
      <w:r w:rsidR="00DC0A4E">
        <w:rPr>
          <w:rFonts w:hint="eastAsia"/>
          <w:szCs w:val="21"/>
        </w:rPr>
        <w:t>法》。该论文中提出了一种</w:t>
      </w:r>
      <w:r w:rsidR="00DC0A4E"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w:t>
      </w:r>
      <w:r w:rsidR="00DC0A4E" w:rsidRPr="0062515F">
        <w:rPr>
          <w:rFonts w:hint="eastAsia"/>
          <w:szCs w:val="21"/>
        </w:rPr>
        <w:lastRenderedPageBreak/>
        <w:t>自适应保留不可行解的方法处理约束条件，并对差分进化算法的选择算子进行改进，提出一种直接处理约束条件的新选择算子。</w:t>
      </w:r>
      <w:r w:rsidR="00DC0A4E">
        <w:rPr>
          <w:rFonts w:hint="eastAsia"/>
          <w:szCs w:val="21"/>
        </w:rPr>
        <w:t>最后经过</w:t>
      </w:r>
      <w:r w:rsidR="00DC0A4E" w:rsidRPr="0062515F">
        <w:rPr>
          <w:rFonts w:hint="eastAsia"/>
          <w:szCs w:val="21"/>
        </w:rPr>
        <w:t>实验</w:t>
      </w:r>
      <w:r w:rsidR="00DC0A4E">
        <w:rPr>
          <w:rFonts w:hint="eastAsia"/>
          <w:szCs w:val="21"/>
        </w:rPr>
        <w:t>，验证</w:t>
      </w:r>
      <w:r w:rsidR="00DC0A4E" w:rsidRPr="0062515F">
        <w:rPr>
          <w:rFonts w:hint="eastAsia"/>
          <w:szCs w:val="21"/>
        </w:rPr>
        <w:t>了该方法的有效性和适用性。</w:t>
      </w:r>
      <w:ins w:id="64" w:author="User" w:date="2012-08-31T05:53:00Z">
        <w:r w:rsidR="00DC0A4E">
          <w:rPr>
            <w:rFonts w:hint="eastAsia"/>
            <w:szCs w:val="21"/>
          </w:rPr>
          <w:t>（可以）</w:t>
        </w:r>
      </w:ins>
    </w:p>
    <w:p w:rsidR="00DC0A4E" w:rsidRDefault="00DC0A4E" w:rsidP="0062515F">
      <w:pPr>
        <w:ind w:firstLine="420"/>
        <w:rPr>
          <w:ins w:id="65" w:author="User" w:date="2012-08-31T06:17:00Z"/>
          <w:szCs w:val="21"/>
        </w:rPr>
      </w:pPr>
      <w:r>
        <w:rPr>
          <w:rFonts w:hint="eastAsia"/>
          <w:szCs w:val="21"/>
        </w:rPr>
        <w:t>为了使该远程监测系统能够更好的支持事务管理，鉴于泛在网络的分布式的特点，采用基于</w:t>
      </w:r>
      <w:r>
        <w:rPr>
          <w:szCs w:val="21"/>
        </w:rPr>
        <w:t>JPA</w:t>
      </w:r>
      <w:r>
        <w:rPr>
          <w:rFonts w:hint="eastAsia"/>
          <w:szCs w:val="21"/>
        </w:rPr>
        <w:t>的可持久化和</w:t>
      </w:r>
      <w:r>
        <w:rPr>
          <w:szCs w:val="21"/>
        </w:rPr>
        <w:t>JTA</w:t>
      </w:r>
      <w:r>
        <w:rPr>
          <w:rFonts w:hint="eastAsia"/>
          <w:szCs w:val="21"/>
        </w:rPr>
        <w:t>的事务管理的技术来构建</w:t>
      </w:r>
      <w:r>
        <w:rPr>
          <w:szCs w:val="21"/>
        </w:rPr>
        <w:t>web</w:t>
      </w:r>
      <w:r>
        <w:rPr>
          <w:rFonts w:hint="eastAsia"/>
          <w:szCs w:val="21"/>
        </w:rPr>
        <w:t>远程监控。对于分布式的大量节点来说，节点信息存在着多维信息，有必要进行压缩存储。</w:t>
      </w:r>
      <w:r w:rsidRPr="002500C6">
        <w:rPr>
          <w:rFonts w:hint="eastAsia"/>
          <w:szCs w:val="21"/>
        </w:rPr>
        <w:t>田新锋</w:t>
      </w:r>
      <w:r>
        <w:rPr>
          <w:rFonts w:hint="eastAsia"/>
          <w:szCs w:val="21"/>
        </w:rPr>
        <w:t>等人在论文《</w:t>
      </w:r>
      <w:r>
        <w:rPr>
          <w:szCs w:val="21"/>
        </w:rPr>
        <w:t>CHUNK</w:t>
      </w:r>
      <w:r w:rsidRPr="002500C6">
        <w:rPr>
          <w:rFonts w:hint="eastAsia"/>
          <w:szCs w:val="21"/>
        </w:rPr>
        <w:t>中的多维数据压缩</w:t>
      </w:r>
      <w:r>
        <w:rPr>
          <w:rFonts w:hint="eastAsia"/>
          <w:szCs w:val="21"/>
        </w:rPr>
        <w:t>》中提出了一种在</w:t>
      </w:r>
      <w:r>
        <w:rPr>
          <w:szCs w:val="21"/>
        </w:rPr>
        <w:t>CHUNK</w:t>
      </w:r>
      <w:r>
        <w:rPr>
          <w:rFonts w:hint="eastAsia"/>
          <w:szCs w:val="21"/>
        </w:rPr>
        <w:t>中</w:t>
      </w:r>
      <w:r w:rsidRPr="002500C6">
        <w:rPr>
          <w:rFonts w:hint="eastAsia"/>
          <w:szCs w:val="21"/>
        </w:rPr>
        <w:t>采用位图</w:t>
      </w:r>
      <w:r>
        <w:rPr>
          <w:rFonts w:hint="eastAsia"/>
          <w:szCs w:val="21"/>
        </w:rPr>
        <w:t>方式</w:t>
      </w:r>
      <w:r w:rsidRPr="002500C6">
        <w:rPr>
          <w:rFonts w:hint="eastAsia"/>
          <w:szCs w:val="21"/>
        </w:rPr>
        <w:t>进行多维数据压缩的方法</w:t>
      </w:r>
      <w:r>
        <w:rPr>
          <w:rFonts w:hint="eastAsia"/>
          <w:szCs w:val="21"/>
        </w:rPr>
        <w:t>，对于压缩后的数据进行</w:t>
      </w:r>
      <w:r>
        <w:rPr>
          <w:szCs w:val="21"/>
        </w:rPr>
        <w:t>MDX</w:t>
      </w:r>
      <w:r>
        <w:rPr>
          <w:rFonts w:hint="eastAsia"/>
          <w:szCs w:val="21"/>
        </w:rPr>
        <w:t>查询优化，能够有效的提升数据查询性能。黄立峰在其研究生毕业论文中详细的分析了</w:t>
      </w:r>
      <w:r>
        <w:rPr>
          <w:szCs w:val="21"/>
        </w:rPr>
        <w:t>MDX</w:t>
      </w:r>
      <w:r>
        <w:rPr>
          <w:rFonts w:hint="eastAsia"/>
          <w:szCs w:val="21"/>
        </w:rPr>
        <w:t>的查询方法，并且设计了一种查询优化方式。</w:t>
      </w:r>
      <w:ins w:id="66" w:author="User" w:date="2012-08-31T05:53:00Z">
        <w:r>
          <w:rPr>
            <w:rFonts w:hint="eastAsia"/>
            <w:szCs w:val="21"/>
          </w:rPr>
          <w:t>（分析</w:t>
        </w:r>
      </w:ins>
      <w:ins w:id="67" w:author="User" w:date="2012-08-31T05:54:00Z">
        <w:r>
          <w:rPr>
            <w:rFonts w:hint="eastAsia"/>
            <w:szCs w:val="21"/>
          </w:rPr>
          <w:t>一下，基于</w:t>
        </w:r>
        <w:r>
          <w:rPr>
            <w:rFonts w:ascii="Times New Roman" w:hAnsi="Times New Roman"/>
            <w:szCs w:val="21"/>
          </w:rPr>
          <w:t>JPA/JTA</w:t>
        </w:r>
        <w:r>
          <w:rPr>
            <w:rFonts w:hint="eastAsia"/>
            <w:szCs w:val="21"/>
          </w:rPr>
          <w:t>的持久化与事务控制组件、基于</w:t>
        </w:r>
        <w:r>
          <w:rPr>
            <w:rFonts w:ascii="Times New Roman" w:hAnsi="Times New Roman"/>
            <w:szCs w:val="21"/>
          </w:rPr>
          <w:t>Chunk</w:t>
        </w:r>
        <w:r>
          <w:rPr>
            <w:rFonts w:hint="eastAsia"/>
            <w:szCs w:val="21"/>
          </w:rPr>
          <w:t>的压缩多维数据存储结构和</w:t>
        </w:r>
        <w:r>
          <w:rPr>
            <w:rFonts w:ascii="Times New Roman" w:hAnsi="Times New Roman"/>
            <w:szCs w:val="21"/>
          </w:rPr>
          <w:t>MDX</w:t>
        </w:r>
        <w:r>
          <w:rPr>
            <w:rFonts w:hint="eastAsia"/>
            <w:szCs w:val="21"/>
          </w:rPr>
          <w:t>的查询优化，这三个技术的优点和特点</w:t>
        </w:r>
      </w:ins>
      <w:ins w:id="68" w:author="User" w:date="2012-08-31T05:53:00Z">
        <w:r>
          <w:rPr>
            <w:rFonts w:hint="eastAsia"/>
            <w:szCs w:val="21"/>
          </w:rPr>
          <w:t>）</w:t>
        </w:r>
      </w:ins>
    </w:p>
    <w:p w:rsidR="00DC0A4E" w:rsidRDefault="00DC0A4E" w:rsidP="0062515F">
      <w:pPr>
        <w:numPr>
          <w:ins w:id="69" w:author="User" w:date="2012-08-31T06:17:00Z"/>
        </w:numPr>
        <w:ind w:firstLine="420"/>
        <w:rPr>
          <w:ins w:id="70" w:author="User" w:date="2012-08-31T06:17:00Z"/>
          <w:szCs w:val="21"/>
        </w:rPr>
      </w:pPr>
    </w:p>
    <w:p w:rsidR="00DC0A4E" w:rsidRPr="00E003C3" w:rsidRDefault="00DC0A4E" w:rsidP="0062515F">
      <w:pPr>
        <w:numPr>
          <w:ins w:id="71" w:author="User" w:date="2012-08-31T06:17:00Z"/>
        </w:numPr>
        <w:ind w:firstLine="420"/>
        <w:rPr>
          <w:szCs w:val="21"/>
        </w:rPr>
      </w:pPr>
      <w:ins w:id="72" w:author="User" w:date="2012-08-31T06:17:00Z">
        <w:r>
          <w:rPr>
            <w:rFonts w:hint="eastAsia"/>
            <w:szCs w:val="21"/>
          </w:rPr>
          <w:t>国内外</w:t>
        </w:r>
      </w:ins>
      <w:ins w:id="73" w:author="User" w:date="2012-08-31T06:18:00Z">
        <w:r>
          <w:rPr>
            <w:rFonts w:hint="eastAsia"/>
            <w:szCs w:val="21"/>
          </w:rPr>
          <w:t>现状，已经有模有样了，再打开一些思路。我下面给你还推荐了一些中文的文献，你可以研究和借鉴。</w:t>
        </w:r>
      </w:ins>
    </w:p>
    <w:p w:rsidR="00DC0A4E" w:rsidRDefault="00DC0A4E" w:rsidP="0068404A">
      <w:pPr>
        <w:pStyle w:val="1"/>
      </w:pPr>
      <w:r>
        <w:rPr>
          <w:rFonts w:hint="eastAsia"/>
        </w:rPr>
        <w:t>二主要参考文献</w:t>
      </w:r>
    </w:p>
    <w:p w:rsidR="00DC0A4E" w:rsidRDefault="00DC0A4E" w:rsidP="003B503F">
      <w:pPr>
        <w:rPr>
          <w:ins w:id="74" w:author="User" w:date="2012-08-31T05:55:00Z"/>
        </w:rPr>
      </w:pPr>
      <w:r>
        <w:rPr>
          <w:rFonts w:hint="eastAsia"/>
        </w:rPr>
        <w:t>下面是目前主要参考的文献。</w:t>
      </w:r>
    </w:p>
    <w:p w:rsidR="00DC0A4E" w:rsidRDefault="00DC0A4E" w:rsidP="003B503F">
      <w:pPr>
        <w:numPr>
          <w:ins w:id="75" w:author="User" w:date="2012-08-31T06:19:00Z"/>
        </w:numPr>
        <w:rPr>
          <w:ins w:id="76" w:author="User" w:date="2012-08-31T06:19:00Z"/>
        </w:rPr>
      </w:pPr>
    </w:p>
    <w:p w:rsidR="00DC0A4E" w:rsidRDefault="00DC0A4E" w:rsidP="003B503F">
      <w:pPr>
        <w:numPr>
          <w:ins w:id="77" w:author="User" w:date="2012-08-31T06:19:00Z"/>
        </w:numPr>
        <w:rPr>
          <w:ins w:id="78" w:author="User" w:date="2012-08-31T05:55:00Z"/>
        </w:rPr>
      </w:pPr>
      <w:ins w:id="79" w:author="User" w:date="2012-08-31T05:54:00Z">
        <w:r>
          <w:rPr>
            <w:rFonts w:hint="eastAsia"/>
          </w:rPr>
          <w:t>参考文献请按研究生院的开题报告</w:t>
        </w:r>
      </w:ins>
      <w:ins w:id="80" w:author="User" w:date="2012-08-31T05:55:00Z">
        <w:r>
          <w:rPr>
            <w:rFonts w:hint="eastAsia"/>
          </w:rPr>
          <w:t>中的格式整理。</w:t>
        </w:r>
      </w:ins>
    </w:p>
    <w:p w:rsidR="00DC0A4E" w:rsidRPr="003B503F" w:rsidRDefault="00DC0A4E" w:rsidP="003B503F">
      <w:pPr>
        <w:numPr>
          <w:ins w:id="81" w:author="User" w:date="2012-08-31T06:19:00Z"/>
        </w:numPr>
      </w:pPr>
    </w:p>
    <w:p w:rsidR="00DC0A4E" w:rsidRDefault="00DC0A4E" w:rsidP="0068404A">
      <w:r>
        <w:t>1</w:t>
      </w:r>
      <w:r>
        <w:rPr>
          <w:rFonts w:hint="eastAsia"/>
        </w:rPr>
        <w:t>、</w:t>
      </w:r>
      <w:r w:rsidRPr="00321BDE">
        <w:rPr>
          <w:szCs w:val="21"/>
        </w:rPr>
        <w:t>Cross-Layer Sleep Scheduling Designin Service-Oriented Wireless Sensor Networks</w:t>
      </w:r>
    </w:p>
    <w:p w:rsidR="00DC0A4E" w:rsidRDefault="00DC0A4E" w:rsidP="0068404A">
      <w:r>
        <w:t>2</w:t>
      </w:r>
      <w:r>
        <w:rPr>
          <w:rFonts w:hint="eastAsia"/>
        </w:rPr>
        <w:t>、</w:t>
      </w:r>
      <w:r w:rsidRPr="00391204">
        <w:t>Evaluating Performance of Android Platform Using Native C for Embedded Systems</w:t>
      </w:r>
    </w:p>
    <w:p w:rsidR="00DC0A4E" w:rsidRDefault="00DC0A4E" w:rsidP="0068404A">
      <w:r>
        <w:t>3</w:t>
      </w:r>
      <w:r>
        <w:rPr>
          <w:rFonts w:hint="eastAsia"/>
        </w:rPr>
        <w:t>、</w:t>
      </w:r>
      <w:r w:rsidRPr="0028569C">
        <w:t>Application- and Context-Aware Radio Resource Management for Future Wireless Networks</w:t>
      </w:r>
    </w:p>
    <w:p w:rsidR="00DC0A4E" w:rsidRDefault="00DC0A4E" w:rsidP="0068404A">
      <w:r>
        <w:t>4</w:t>
      </w:r>
      <w:r>
        <w:rPr>
          <w:rFonts w:hint="eastAsia"/>
        </w:rPr>
        <w:t>、</w:t>
      </w:r>
      <w:r w:rsidRPr="0028569C">
        <w:t>WWW Traffic Reduction and Load Balancing through Server-Based Caching</w:t>
      </w:r>
    </w:p>
    <w:p w:rsidR="00DC0A4E" w:rsidRDefault="00DC0A4E" w:rsidP="0068404A">
      <w:r>
        <w:t>5</w:t>
      </w:r>
      <w:r>
        <w:rPr>
          <w:rFonts w:hint="eastAsia"/>
        </w:rPr>
        <w:t>、</w:t>
      </w:r>
      <w:r w:rsidRPr="0028569C">
        <w:t>DYNAMIC LOAD BALANCING ON WEB-SERVER SYSTEMS</w:t>
      </w:r>
    </w:p>
    <w:p w:rsidR="00DC0A4E" w:rsidRDefault="00DC0A4E" w:rsidP="0068404A">
      <w:r>
        <w:t>6</w:t>
      </w:r>
      <w:r>
        <w:rPr>
          <w:rFonts w:hint="eastAsia"/>
        </w:rPr>
        <w:t>、</w:t>
      </w:r>
      <w:r w:rsidRPr="0028569C">
        <w:t>Regional Congestion Awareness for Load Balance in Networks-on-Chip</w:t>
      </w:r>
    </w:p>
    <w:p w:rsidR="00DC0A4E" w:rsidRDefault="00DC0A4E" w:rsidP="0068404A">
      <w:r>
        <w:t>7</w:t>
      </w:r>
      <w:r>
        <w:rPr>
          <w:rFonts w:hint="eastAsia"/>
        </w:rPr>
        <w:t>、</w:t>
      </w:r>
      <w:r w:rsidRPr="0028569C">
        <w:t>Wide Area Ubiquitous Network:The Network Operator’s View of a Sensor Network</w:t>
      </w:r>
    </w:p>
    <w:p w:rsidR="00DC0A4E" w:rsidRDefault="00DC0A4E" w:rsidP="0068404A">
      <w:r>
        <w:t>8</w:t>
      </w:r>
      <w:r>
        <w:rPr>
          <w:rFonts w:hint="eastAsia"/>
        </w:rPr>
        <w:t>、</w:t>
      </w:r>
      <w:r w:rsidRPr="0028569C">
        <w:t>Multi-Service Load Sharing for Resource Management in the Cellular/WLAN Integrated Network</w:t>
      </w:r>
    </w:p>
    <w:p w:rsidR="00DC0A4E" w:rsidRDefault="00DC0A4E" w:rsidP="0068404A">
      <w:r>
        <w:t>9</w:t>
      </w:r>
      <w:r>
        <w:rPr>
          <w:rFonts w:hint="eastAsia"/>
        </w:rPr>
        <w:t>、</w:t>
      </w:r>
      <w:r w:rsidRPr="0028569C">
        <w:t>An Autonomic Architecture to Manage Ubiquitous Computing Networks and Applications</w:t>
      </w:r>
    </w:p>
    <w:p w:rsidR="00DC0A4E" w:rsidRDefault="00DC0A4E" w:rsidP="0068404A">
      <w:r>
        <w:t>10</w:t>
      </w:r>
      <w:r>
        <w:rPr>
          <w:rFonts w:hint="eastAsia"/>
        </w:rPr>
        <w:t>、</w:t>
      </w:r>
      <w:r w:rsidRPr="005174AE">
        <w:t>An Efficient Resource Management System for On-line Virtual Cluster Provision</w:t>
      </w:r>
    </w:p>
    <w:p w:rsidR="00DC0A4E" w:rsidRDefault="00DC0A4E" w:rsidP="002348D0">
      <w:r>
        <w:t>11</w:t>
      </w:r>
      <w:r>
        <w:rPr>
          <w:rFonts w:hint="eastAsia"/>
        </w:rPr>
        <w:t>、</w:t>
      </w:r>
      <w:r>
        <w:t>Kernel Monitor of Transport Layer Developed forAndroidWorking on Mobile Phone Terminals</w:t>
      </w:r>
    </w:p>
    <w:p w:rsidR="00DC0A4E" w:rsidRDefault="00DC0A4E" w:rsidP="000D0FAF">
      <w:r>
        <w:t>12</w:t>
      </w:r>
      <w:r>
        <w:rPr>
          <w:rFonts w:hint="eastAsia"/>
        </w:rPr>
        <w:t>、</w:t>
      </w:r>
      <w:r w:rsidRPr="00D95434">
        <w:t>Some Techniques for Automated,Resource-Aware Distributed and Mobile Computing in a Multi-Paradigm Programming System</w:t>
      </w:r>
    </w:p>
    <w:p w:rsidR="00DC0A4E" w:rsidRDefault="00DC0A4E" w:rsidP="000D0FAF">
      <w:r>
        <w:t>13</w:t>
      </w:r>
      <w:r>
        <w:rPr>
          <w:rFonts w:hint="eastAsia"/>
        </w:rPr>
        <w:t>、</w:t>
      </w:r>
      <w:r w:rsidRPr="0062515F">
        <w:rPr>
          <w:rFonts w:hint="eastAsia"/>
          <w:szCs w:val="21"/>
        </w:rPr>
        <w:t>混合整数非线性规划问题的改进差分进化算</w:t>
      </w:r>
      <w:r>
        <w:rPr>
          <w:rFonts w:hint="eastAsia"/>
          <w:szCs w:val="21"/>
        </w:rPr>
        <w:t>法</w:t>
      </w:r>
    </w:p>
    <w:p w:rsidR="00DC0A4E" w:rsidRDefault="00DC0A4E" w:rsidP="00C32C05">
      <w:r>
        <w:t>14</w:t>
      </w:r>
      <w:r>
        <w:rPr>
          <w:rFonts w:hint="eastAsia"/>
        </w:rPr>
        <w:t>、</w:t>
      </w:r>
      <w:r>
        <w:t>Challenges in Resource Allocation in NetworkVirtualization</w:t>
      </w:r>
    </w:p>
    <w:p w:rsidR="00DC0A4E" w:rsidRDefault="00DC0A4E" w:rsidP="00C32C05">
      <w:r>
        <w:t>15</w:t>
      </w:r>
      <w:r>
        <w:rPr>
          <w:rFonts w:hint="eastAsia"/>
        </w:rPr>
        <w:t>、</w:t>
      </w:r>
      <w:r w:rsidRPr="000C5674">
        <w:t>Supporting Task Migration in Multi-Processor Systems-on-Chip: A Feasibility Study</w:t>
      </w:r>
    </w:p>
    <w:p w:rsidR="00DC0A4E" w:rsidRDefault="00DC0A4E" w:rsidP="00C32C05">
      <w:r>
        <w:t>16</w:t>
      </w:r>
      <w:r>
        <w:rPr>
          <w:rFonts w:hint="eastAsia"/>
        </w:rPr>
        <w:t>、</w:t>
      </w:r>
      <w:r w:rsidRPr="000F3FF0">
        <w:rPr>
          <w:rFonts w:hint="eastAsia"/>
        </w:rPr>
        <w:t>一个综合性集群监测模型</w:t>
      </w:r>
      <w:r w:rsidRPr="000F3FF0">
        <w:t>MCM</w:t>
      </w:r>
      <w:r w:rsidRPr="000F3FF0">
        <w:rPr>
          <w:rFonts w:hint="eastAsia"/>
        </w:rPr>
        <w:t>的设计与实现</w:t>
      </w:r>
    </w:p>
    <w:p w:rsidR="00DC0A4E" w:rsidRDefault="00DC0A4E" w:rsidP="00C32C05">
      <w:r>
        <w:t>17</w:t>
      </w:r>
      <w:r>
        <w:rPr>
          <w:rFonts w:hint="eastAsia"/>
        </w:rPr>
        <w:t>、</w:t>
      </w:r>
      <w:r w:rsidRPr="000C5674">
        <w:rPr>
          <w:rFonts w:hint="eastAsia"/>
        </w:rPr>
        <w:t>基于</w:t>
      </w:r>
      <w:r w:rsidRPr="000C5674">
        <w:t>Multi—Agent</w:t>
      </w:r>
      <w:r w:rsidRPr="000C5674">
        <w:rPr>
          <w:rFonts w:hint="eastAsia"/>
        </w:rPr>
        <w:t>的泛在网络服务感知模型设计</w:t>
      </w:r>
    </w:p>
    <w:p w:rsidR="00DC0A4E" w:rsidRDefault="00DC0A4E" w:rsidP="00C32C05">
      <w:r>
        <w:t>18</w:t>
      </w:r>
      <w:r>
        <w:rPr>
          <w:rFonts w:hint="eastAsia"/>
        </w:rPr>
        <w:t>、</w:t>
      </w:r>
      <w:r w:rsidRPr="00802EA0">
        <w:t>Energy Efficient Near-threshold Chip Multi-processing</w:t>
      </w:r>
    </w:p>
    <w:p w:rsidR="00DC0A4E" w:rsidRDefault="00DC0A4E" w:rsidP="00072D04">
      <w:r>
        <w:t>19</w:t>
      </w:r>
      <w:r>
        <w:rPr>
          <w:rFonts w:hint="eastAsia"/>
        </w:rPr>
        <w:t>、</w:t>
      </w:r>
      <w:r>
        <w:t>Towards Optimal Sleep Scheduling in Sensor Networks forRare-Event Detection</w:t>
      </w:r>
    </w:p>
    <w:p w:rsidR="00DC0A4E" w:rsidRPr="00154F72" w:rsidRDefault="00DC0A4E" w:rsidP="00C32C05">
      <w:r>
        <w:t>20.</w:t>
      </w:r>
      <w:r>
        <w:rPr>
          <w:rFonts w:hint="eastAsia"/>
        </w:rPr>
        <w:t>对低功耗进程调度算法的研究</w:t>
      </w:r>
    </w:p>
    <w:p w:rsidR="00DC0A4E" w:rsidRDefault="00DC0A4E" w:rsidP="00C32C05">
      <w:r>
        <w:lastRenderedPageBreak/>
        <w:t>21.</w:t>
      </w:r>
      <w:r w:rsidRPr="00100B3E">
        <w:rPr>
          <w:rFonts w:hint="eastAsia"/>
        </w:rPr>
        <w:t>普适环境下基于软件代理虚拟化的应用迁移</w:t>
      </w:r>
    </w:p>
    <w:p w:rsidR="00DC0A4E" w:rsidRDefault="00DC0A4E" w:rsidP="00C32C05">
      <w:r>
        <w:t>22</w:t>
      </w:r>
      <w:r>
        <w:rPr>
          <w:rFonts w:hint="eastAsia"/>
        </w:rPr>
        <w:t>、</w:t>
      </w:r>
      <w:r w:rsidRPr="00CD720C">
        <w:rPr>
          <w:szCs w:val="21"/>
        </w:rPr>
        <w:t>A Balanced Energy Consumption Sleep SchedulingAlgorithm in Wireless Sensor Networks</w:t>
      </w:r>
    </w:p>
    <w:p w:rsidR="00DC0A4E" w:rsidRDefault="00DC0A4E" w:rsidP="00C32C05">
      <w:r>
        <w:t>23.</w:t>
      </w:r>
      <w:r w:rsidRPr="00100B3E">
        <w:rPr>
          <w:rFonts w:hint="eastAsia"/>
        </w:rPr>
        <w:t>移动泛在网络环境</w:t>
      </w:r>
    </w:p>
    <w:p w:rsidR="00DC0A4E" w:rsidRDefault="00DC0A4E" w:rsidP="00C32C05">
      <w:r>
        <w:t>24</w:t>
      </w:r>
      <w:r>
        <w:rPr>
          <w:rFonts w:hint="eastAsia"/>
        </w:rPr>
        <w:t>．</w:t>
      </w:r>
      <w:r>
        <w:t>IP</w:t>
      </w:r>
      <w:r>
        <w:rPr>
          <w:rFonts w:hint="eastAsia"/>
        </w:rPr>
        <w:t>传感网络下的普适计算系统设计</w:t>
      </w:r>
    </w:p>
    <w:p w:rsidR="00DC0A4E" w:rsidRDefault="00DC0A4E" w:rsidP="00C32C05">
      <w:r>
        <w:t>25</w:t>
      </w:r>
      <w:r>
        <w:rPr>
          <w:rFonts w:hint="eastAsia"/>
        </w:rPr>
        <w:t>．</w:t>
      </w:r>
      <w:r w:rsidRPr="00100B3E">
        <w:rPr>
          <w:rFonts w:hint="eastAsia"/>
        </w:rPr>
        <w:t>智能空间的软件平台及其资源管理的研究</w:t>
      </w:r>
    </w:p>
    <w:p w:rsidR="00DC0A4E" w:rsidRDefault="00DC0A4E" w:rsidP="00C32C05">
      <w:r>
        <w:t>26</w:t>
      </w:r>
      <w:r>
        <w:rPr>
          <w:rFonts w:hint="eastAsia"/>
        </w:rPr>
        <w:t>、</w:t>
      </w:r>
      <w:r>
        <w:rPr>
          <w:szCs w:val="21"/>
        </w:rPr>
        <w:t>CHUNK</w:t>
      </w:r>
      <w:r w:rsidRPr="002500C6">
        <w:rPr>
          <w:rFonts w:hint="eastAsia"/>
          <w:szCs w:val="21"/>
        </w:rPr>
        <w:t>中的多维数据压缩</w:t>
      </w:r>
    </w:p>
    <w:p w:rsidR="00DC0A4E" w:rsidRDefault="00DC0A4E" w:rsidP="00C32C05">
      <w:r>
        <w:t>27</w:t>
      </w:r>
      <w:r>
        <w:rPr>
          <w:rFonts w:hint="eastAsia"/>
        </w:rPr>
        <w:t>、</w:t>
      </w:r>
      <w:r w:rsidRPr="00CE6155">
        <w:rPr>
          <w:rFonts w:hint="eastAsia"/>
        </w:rPr>
        <w:t>操作系统电源管理研究进展</w:t>
      </w:r>
    </w:p>
    <w:p w:rsidR="00DC0A4E" w:rsidRDefault="00DC0A4E" w:rsidP="00C32C05">
      <w:r>
        <w:t>28.</w:t>
      </w:r>
      <w:r w:rsidRPr="00100B3E">
        <w:rPr>
          <w:rFonts w:hint="eastAsia"/>
        </w:rPr>
        <w:t>支持普适计算的智能终端服务及设备管理技术研究</w:t>
      </w:r>
    </w:p>
    <w:p w:rsidR="00DC0A4E" w:rsidRDefault="00DC0A4E" w:rsidP="00C32C05">
      <w:r>
        <w:t>29.</w:t>
      </w:r>
      <w:r w:rsidRPr="00635FE1">
        <w:t xml:space="preserve"> Energy-Aware Partitioned Fixed-Priority Scheduling for Chip Multi-Processors</w:t>
      </w:r>
    </w:p>
    <w:p w:rsidR="00DC0A4E" w:rsidRDefault="00DC0A4E" w:rsidP="00C32C05">
      <w:r>
        <w:t>30.</w:t>
      </w:r>
      <w:r w:rsidRPr="00C972DA">
        <w:t>Design of Fast and Efficient Energy-Aware Gradient-Based Scheduling Algorithms for Heterogeneous Embedded Multiprocessor Systems</w:t>
      </w:r>
    </w:p>
    <w:p w:rsidR="00DC0A4E" w:rsidRDefault="00DC0A4E" w:rsidP="00C32C05">
      <w:r>
        <w:t>31.</w:t>
      </w:r>
      <w:r w:rsidRPr="006C0365">
        <w:t>Process-Aware Interrupt Scheduling and Accounting</w:t>
      </w:r>
    </w:p>
    <w:p w:rsidR="00DC0A4E" w:rsidRDefault="00DC0A4E" w:rsidP="00C32C05">
      <w:r>
        <w:t>32.</w:t>
      </w:r>
      <w:r w:rsidRPr="00EB1F8F">
        <w:t>AndroScope for Detailed Performance Study of the Android Platform and Its Applications</w:t>
      </w:r>
    </w:p>
    <w:p w:rsidR="00DC0A4E" w:rsidRDefault="00DC0A4E" w:rsidP="00917B9F">
      <w:r>
        <w:t>33.Design and Implementation of a Fine-grainedResource Usage Model for the Android Platform</w:t>
      </w:r>
    </w:p>
    <w:p w:rsidR="00DC0A4E" w:rsidRDefault="00DC0A4E" w:rsidP="00C32C05">
      <w:r>
        <w:t>34.</w:t>
      </w:r>
      <w:r>
        <w:rPr>
          <w:rFonts w:hint="eastAsia"/>
        </w:rPr>
        <w:t>一种网络安全事件关联分析的专家系统研究</w:t>
      </w:r>
    </w:p>
    <w:p w:rsidR="00DC0A4E" w:rsidRDefault="00DC0A4E" w:rsidP="00C32C05">
      <w:r>
        <w:t>35.</w:t>
      </w:r>
      <w:r w:rsidRPr="007C65DA">
        <w:t xml:space="preserve"> Energy-Aware Partitioned Fixed-Priority Scheduling for Chip Multi-Processors</w:t>
      </w:r>
    </w:p>
    <w:p w:rsidR="00DC0A4E" w:rsidRDefault="00DC0A4E" w:rsidP="00C32C05">
      <w:r>
        <w:t>36.</w:t>
      </w:r>
      <w:r w:rsidRPr="007C65DA">
        <w:t xml:space="preserve"> Embedded Linux as a platform for dynamically self-reconfiguring systems-on-chip</w:t>
      </w:r>
    </w:p>
    <w:p w:rsidR="00DC0A4E" w:rsidRDefault="00DC0A4E" w:rsidP="00C32C05">
      <w:r>
        <w:t>37.</w:t>
      </w:r>
      <w:r w:rsidRPr="00C36AA2">
        <w:t xml:space="preserve"> Improving Architecture-Based Self-Adaptation through Resource Prediction</w:t>
      </w:r>
    </w:p>
    <w:p w:rsidR="00DC0A4E" w:rsidRDefault="00DC0A4E" w:rsidP="00C32C05">
      <w:r>
        <w:t>38.</w:t>
      </w:r>
      <w:r w:rsidRPr="000F01F5">
        <w:t xml:space="preserve"> Available Power Analysis for Background Tasks on Ubiquitous Sensor and Actuator Networks</w:t>
      </w:r>
    </w:p>
    <w:p w:rsidR="00DC0A4E" w:rsidRDefault="00DC0A4E" w:rsidP="00C32C05">
      <w:r>
        <w:t>39.</w:t>
      </w:r>
      <w:r w:rsidRPr="000C2974">
        <w:t xml:space="preserve"> Multi-Layer Architecture of Ubiquitous Robot System for Integrated Services</w:t>
      </w:r>
    </w:p>
    <w:p w:rsidR="00DC0A4E" w:rsidRDefault="00DC0A4E" w:rsidP="00C32C05">
      <w:r>
        <w:t>40.</w:t>
      </w:r>
      <w:r w:rsidRPr="00F76408">
        <w:t xml:space="preserve"> Data Cache Techniques to Save Power and Deliver High Performance in Embedded Systems</w:t>
      </w:r>
    </w:p>
    <w:p w:rsidR="00DC0A4E" w:rsidRDefault="00DC0A4E" w:rsidP="00C32C05">
      <w:r>
        <w:t>41.</w:t>
      </w:r>
      <w:r w:rsidRPr="00892B3C">
        <w:t>ECOSystem: Managing Energy as a First Class Operating System Resource</w:t>
      </w:r>
    </w:p>
    <w:p w:rsidR="00DC0A4E" w:rsidRDefault="00DC0A4E" w:rsidP="00C32C05">
      <w:r>
        <w:t>42.</w:t>
      </w:r>
      <w:r w:rsidRPr="006A0694">
        <w:t xml:space="preserve"> Energy efficient utilization of resources in cloud computing systems</w:t>
      </w:r>
    </w:p>
    <w:p w:rsidR="00DC0A4E" w:rsidRDefault="00DC0A4E" w:rsidP="00C32C05">
      <w:r>
        <w:t>43.</w:t>
      </w:r>
      <w:r w:rsidRPr="00BB22A0">
        <w:rPr>
          <w:rFonts w:hint="eastAsia"/>
        </w:rPr>
        <w:t>基于</w:t>
      </w:r>
      <w:r w:rsidRPr="00BB22A0">
        <w:t>MDX</w:t>
      </w:r>
      <w:r w:rsidRPr="00BB22A0">
        <w:rPr>
          <w:rFonts w:hint="eastAsia"/>
        </w:rPr>
        <w:t>的多维查询算法研究</w:t>
      </w:r>
    </w:p>
    <w:p w:rsidR="00DC0A4E" w:rsidRDefault="00DC0A4E" w:rsidP="00C32C05">
      <w:r>
        <w:t>44.</w:t>
      </w:r>
      <w:r w:rsidRPr="00056A91">
        <w:rPr>
          <w:rFonts w:hint="eastAsia"/>
        </w:rPr>
        <w:t>泛在网国内外标准化总体情况</w:t>
      </w:r>
    </w:p>
    <w:p w:rsidR="00DC0A4E" w:rsidRDefault="00DC0A4E" w:rsidP="00C32C05">
      <w:r>
        <w:t>45.</w:t>
      </w:r>
      <w:r w:rsidRPr="00DC23DF">
        <w:rPr>
          <w:rFonts w:hint="eastAsia"/>
        </w:rPr>
        <w:t>嵌入式实时操作系统的资源调度</w:t>
      </w:r>
    </w:p>
    <w:p w:rsidR="00DC0A4E" w:rsidRDefault="00DC0A4E" w:rsidP="00C32C05">
      <w:r>
        <w:t>46.</w:t>
      </w:r>
      <w:r w:rsidRPr="000F3FF0">
        <w:rPr>
          <w:rFonts w:hint="eastAsia"/>
        </w:rPr>
        <w:t>泛在网络资源管理模型的研究</w:t>
      </w:r>
    </w:p>
    <w:p w:rsidR="00DC0A4E" w:rsidRDefault="00DC0A4E" w:rsidP="00424AF0">
      <w:r>
        <w:t>47.Delay Efficient Sleep Schedulingin Wireless Sensor Networks</w:t>
      </w:r>
    </w:p>
    <w:p w:rsidR="00DC0A4E" w:rsidRDefault="00DC0A4E" w:rsidP="00C32C05">
      <w:r>
        <w:t>48.</w:t>
      </w:r>
      <w:r w:rsidRPr="00E726B3">
        <w:t>An Approach to Resource-Aware Co-Scheduling for CMPs</w:t>
      </w:r>
    </w:p>
    <w:p w:rsidR="00DC0A4E" w:rsidRDefault="00DC0A4E" w:rsidP="00C32C05">
      <w:r>
        <w:t>49.</w:t>
      </w:r>
      <w:r w:rsidRPr="0094348F">
        <w:t>Resource Aware Programming</w:t>
      </w:r>
    </w:p>
    <w:p w:rsidR="00DC0A4E" w:rsidRDefault="00DC0A4E" w:rsidP="00C32C05">
      <w:r>
        <w:t>50.</w:t>
      </w:r>
      <w:r w:rsidRPr="00B97AC2">
        <w:rPr>
          <w:rFonts w:hint="eastAsia"/>
        </w:rPr>
        <w:t>网络资源及服务的监测、分析与评估集成技术</w:t>
      </w:r>
    </w:p>
    <w:p w:rsidR="00DC0A4E" w:rsidRDefault="00DC0A4E" w:rsidP="00C32C05">
      <w:pPr>
        <w:rPr>
          <w:ins w:id="82" w:author="User" w:date="2012-08-31T06:19:00Z"/>
        </w:rPr>
      </w:pPr>
      <w:r>
        <w:t>51.</w:t>
      </w:r>
      <w:r w:rsidRPr="00C3187B">
        <w:rPr>
          <w:rFonts w:hint="eastAsia"/>
        </w:rPr>
        <w:t>网络事件管理系统中关联技术的选择及实现</w:t>
      </w:r>
    </w:p>
    <w:p w:rsidR="00DC0A4E" w:rsidRDefault="00DC0A4E" w:rsidP="00C32C05">
      <w:pPr>
        <w:numPr>
          <w:ins w:id="83" w:author="User" w:date="2012-08-31T06:19:00Z"/>
        </w:numPr>
        <w:rPr>
          <w:ins w:id="84" w:author="User" w:date="2012-08-31T06:19:00Z"/>
        </w:rPr>
      </w:pPr>
    </w:p>
    <w:p w:rsidR="00DC0A4E" w:rsidRDefault="00DC0A4E" w:rsidP="00C32C05">
      <w:pPr>
        <w:numPr>
          <w:ins w:id="85" w:author="User" w:date="2012-08-31T06:19:00Z"/>
        </w:numPr>
      </w:pPr>
      <w:ins w:id="86" w:author="User" w:date="2012-08-31T06:19:00Z">
        <w:r>
          <w:rPr>
            <w:rFonts w:hint="eastAsia"/>
          </w:rPr>
          <w:t>数目够了，大家注意，参考文献不要少于</w:t>
        </w:r>
        <w:r>
          <w:t>50</w:t>
        </w:r>
        <w:r>
          <w:rPr>
            <w:rFonts w:hint="eastAsia"/>
          </w:rPr>
          <w:t>篇。</w:t>
        </w:r>
      </w:ins>
    </w:p>
    <w:p w:rsidR="00DC0A4E" w:rsidRDefault="00DC0A4E" w:rsidP="00EC6CFC">
      <w:pPr>
        <w:pStyle w:val="1"/>
      </w:pPr>
      <w:r>
        <w:rPr>
          <w:rFonts w:hint="eastAsia"/>
        </w:rPr>
        <w:t>三</w:t>
      </w:r>
      <w:r w:rsidRPr="002F38B8">
        <w:rPr>
          <w:rFonts w:hint="eastAsia"/>
        </w:rPr>
        <w:t>研究内容、研究目标</w:t>
      </w:r>
      <w:r>
        <w:rPr>
          <w:rFonts w:hint="eastAsia"/>
        </w:rPr>
        <w:t>以及拟解决的关键问题</w:t>
      </w:r>
    </w:p>
    <w:p w:rsidR="00000000" w:rsidRDefault="00DC0A4E">
      <w:pPr>
        <w:numPr>
          <w:ins w:id="87" w:author="User" w:date="2012-08-31T05:55:00Z"/>
        </w:numPr>
        <w:rPr>
          <w:ins w:id="88" w:author="User" w:date="2012-08-31T05:55:00Z"/>
        </w:rPr>
        <w:pPrChange w:id="89" w:author="User" w:date="2012-08-31T05:55:00Z">
          <w:pPr>
            <w:pStyle w:val="2"/>
          </w:pPr>
        </w:pPrChange>
      </w:pPr>
      <w:ins w:id="90" w:author="User" w:date="2012-08-31T05:55:00Z">
        <w:r>
          <w:rPr>
            <w:rFonts w:hint="eastAsia"/>
          </w:rPr>
          <w:t>你可以从</w:t>
        </w:r>
        <w:r>
          <w:t>cnki</w:t>
        </w:r>
        <w:r>
          <w:rPr>
            <w:rFonts w:hint="eastAsia"/>
          </w:rPr>
          <w:t>上面下载</w:t>
        </w:r>
      </w:ins>
      <w:ins w:id="91" w:author="User" w:date="2012-08-31T05:57:00Z">
        <w:r>
          <w:rPr>
            <w:rFonts w:hint="eastAsia"/>
          </w:rPr>
          <w:t>以下</w:t>
        </w:r>
      </w:ins>
      <w:ins w:id="92" w:author="User" w:date="2012-08-31T05:56:00Z">
        <w:r>
          <w:rPr>
            <w:rFonts w:hint="eastAsia"/>
          </w:rPr>
          <w:t>论文，</w:t>
        </w:r>
      </w:ins>
      <w:ins w:id="93" w:author="User" w:date="2012-08-31T05:57:00Z">
        <w:r>
          <w:rPr>
            <w:rFonts w:hint="eastAsia"/>
          </w:rPr>
          <w:t>重点</w:t>
        </w:r>
      </w:ins>
      <w:ins w:id="94" w:author="User" w:date="2012-08-31T05:56:00Z">
        <w:r>
          <w:rPr>
            <w:rFonts w:hint="eastAsia"/>
          </w:rPr>
          <w:t>研究一下，完善三、研究内容和四、技术方案</w:t>
        </w:r>
      </w:ins>
    </w:p>
    <w:p w:rsidR="00000000" w:rsidRDefault="001B54D1">
      <w:pPr>
        <w:rPr>
          <w:bCs/>
          <w:highlight w:val="green"/>
          <w:rPrChange w:id="95" w:author="User" w:date="2012-08-31T06:19:00Z">
            <w:rPr>
              <w:bCs w:val="0"/>
              <w:szCs w:val="22"/>
            </w:rPr>
          </w:rPrChange>
        </w:rPr>
        <w:pPrChange w:id="96" w:author="User" w:date="2012-08-31T05:55:00Z">
          <w:pPr>
            <w:pStyle w:val="2"/>
          </w:pPr>
        </w:pPrChange>
      </w:pPr>
      <w:r w:rsidRPr="001B54D1">
        <w:rPr>
          <w:rFonts w:hint="eastAsia"/>
          <w:highlight w:val="green"/>
          <w:rPrChange w:id="97" w:author="User" w:date="2012-08-31T06:19:00Z">
            <w:rPr>
              <w:rFonts w:hint="eastAsia"/>
              <w:bCs w:val="0"/>
            </w:rPr>
          </w:rPrChange>
        </w:rPr>
        <w:t>智能电视操作系统服务性能与资源调度关键技术研究</w:t>
      </w:r>
    </w:p>
    <w:p w:rsidR="00000000" w:rsidRDefault="001B54D1">
      <w:pPr>
        <w:rPr>
          <w:bCs/>
          <w:highlight w:val="green"/>
          <w:rPrChange w:id="98" w:author="User" w:date="2012-08-31T06:19:00Z">
            <w:rPr>
              <w:bCs w:val="0"/>
              <w:szCs w:val="22"/>
            </w:rPr>
          </w:rPrChange>
        </w:rPr>
        <w:pPrChange w:id="99" w:author="User" w:date="2012-08-31T05:55:00Z">
          <w:pPr>
            <w:pStyle w:val="2"/>
          </w:pPr>
        </w:pPrChange>
      </w:pPr>
      <w:r w:rsidRPr="001B54D1">
        <w:rPr>
          <w:rFonts w:hint="eastAsia"/>
          <w:highlight w:val="green"/>
          <w:rPrChange w:id="100" w:author="User" w:date="2012-08-31T06:19:00Z">
            <w:rPr>
              <w:rFonts w:hint="eastAsia"/>
              <w:bCs w:val="0"/>
            </w:rPr>
          </w:rPrChange>
        </w:rPr>
        <w:t>企业级资源调度与数据传送系统接口平台的设计与实现</w:t>
      </w:r>
    </w:p>
    <w:p w:rsidR="00000000" w:rsidRDefault="001B54D1">
      <w:pPr>
        <w:rPr>
          <w:bCs/>
          <w:highlight w:val="green"/>
          <w:rPrChange w:id="101" w:author="User" w:date="2012-08-31T06:19:00Z">
            <w:rPr>
              <w:bCs w:val="0"/>
              <w:szCs w:val="22"/>
            </w:rPr>
          </w:rPrChange>
        </w:rPr>
        <w:pPrChange w:id="102" w:author="User" w:date="2012-08-31T05:55:00Z">
          <w:pPr>
            <w:pStyle w:val="2"/>
          </w:pPr>
        </w:pPrChange>
      </w:pPr>
      <w:r w:rsidRPr="001B54D1">
        <w:rPr>
          <w:rFonts w:hint="eastAsia"/>
          <w:highlight w:val="green"/>
          <w:rPrChange w:id="103" w:author="User" w:date="2012-08-31T06:19:00Z">
            <w:rPr>
              <w:rFonts w:hint="eastAsia"/>
              <w:bCs w:val="0"/>
            </w:rPr>
          </w:rPrChange>
        </w:rPr>
        <w:t>某银行业务服务管理系统设计和实现</w:t>
      </w:r>
    </w:p>
    <w:p w:rsidR="00000000" w:rsidRDefault="001B54D1">
      <w:pPr>
        <w:rPr>
          <w:bCs/>
          <w:highlight w:val="green"/>
          <w:rPrChange w:id="104" w:author="User" w:date="2012-08-31T06:19:00Z">
            <w:rPr>
              <w:bCs w:val="0"/>
              <w:szCs w:val="22"/>
            </w:rPr>
          </w:rPrChange>
        </w:rPr>
        <w:pPrChange w:id="105" w:author="User" w:date="2012-08-31T05:55:00Z">
          <w:pPr>
            <w:pStyle w:val="2"/>
          </w:pPr>
        </w:pPrChange>
      </w:pPr>
      <w:r w:rsidRPr="001B54D1">
        <w:rPr>
          <w:rFonts w:hint="eastAsia"/>
          <w:highlight w:val="green"/>
          <w:rPrChange w:id="106" w:author="User" w:date="2012-08-31T06:19:00Z">
            <w:rPr>
              <w:rFonts w:hint="eastAsia"/>
              <w:bCs w:val="0"/>
            </w:rPr>
          </w:rPrChange>
        </w:rPr>
        <w:t>云计算环境下虚拟机资源调度策略研究</w:t>
      </w:r>
    </w:p>
    <w:p w:rsidR="00000000" w:rsidRDefault="001B54D1">
      <w:pPr>
        <w:rPr>
          <w:bCs/>
          <w:highlight w:val="green"/>
          <w:rPrChange w:id="107" w:author="User" w:date="2012-08-31T06:19:00Z">
            <w:rPr>
              <w:bCs w:val="0"/>
              <w:szCs w:val="22"/>
            </w:rPr>
          </w:rPrChange>
        </w:rPr>
        <w:pPrChange w:id="108" w:author="User" w:date="2012-08-31T05:55:00Z">
          <w:pPr>
            <w:pStyle w:val="2"/>
          </w:pPr>
        </w:pPrChange>
      </w:pPr>
      <w:r w:rsidRPr="001B54D1">
        <w:rPr>
          <w:highlight w:val="green"/>
          <w:rPrChange w:id="109" w:author="User" w:date="2012-08-31T06:19:00Z">
            <w:rPr>
              <w:bCs w:val="0"/>
            </w:rPr>
          </w:rPrChange>
        </w:rPr>
        <w:t>WSN</w:t>
      </w:r>
      <w:r w:rsidRPr="001B54D1">
        <w:rPr>
          <w:rFonts w:hint="eastAsia"/>
          <w:highlight w:val="green"/>
          <w:rPrChange w:id="110" w:author="User" w:date="2012-08-31T06:19:00Z">
            <w:rPr>
              <w:rFonts w:hint="eastAsia"/>
              <w:bCs w:val="0"/>
            </w:rPr>
          </w:rPrChange>
        </w:rPr>
        <w:t>中节点资源调度机制研究及其在现场感知中的应用</w:t>
      </w:r>
    </w:p>
    <w:p w:rsidR="00000000" w:rsidRDefault="001B54D1">
      <w:pPr>
        <w:rPr>
          <w:bCs/>
          <w:highlight w:val="green"/>
          <w:rPrChange w:id="111" w:author="User" w:date="2012-08-31T06:19:00Z">
            <w:rPr>
              <w:bCs w:val="0"/>
              <w:szCs w:val="22"/>
            </w:rPr>
          </w:rPrChange>
        </w:rPr>
        <w:pPrChange w:id="112" w:author="User" w:date="2012-08-31T05:55:00Z">
          <w:pPr>
            <w:pStyle w:val="2"/>
          </w:pPr>
        </w:pPrChange>
      </w:pPr>
      <w:r w:rsidRPr="001B54D1">
        <w:rPr>
          <w:rFonts w:hint="eastAsia"/>
          <w:highlight w:val="green"/>
          <w:rPrChange w:id="113" w:author="User" w:date="2012-08-31T06:19:00Z">
            <w:rPr>
              <w:rFonts w:hint="eastAsia"/>
              <w:bCs w:val="0"/>
            </w:rPr>
          </w:rPrChange>
        </w:rPr>
        <w:lastRenderedPageBreak/>
        <w:t>基于计算经济模型的网格资源调度技术研究</w:t>
      </w:r>
    </w:p>
    <w:p w:rsidR="00000000" w:rsidRDefault="001B54D1">
      <w:pPr>
        <w:rPr>
          <w:bCs/>
          <w:highlight w:val="green"/>
          <w:rPrChange w:id="114" w:author="User" w:date="2012-08-31T06:19:00Z">
            <w:rPr>
              <w:bCs w:val="0"/>
              <w:szCs w:val="22"/>
            </w:rPr>
          </w:rPrChange>
        </w:rPr>
        <w:pPrChange w:id="115" w:author="User" w:date="2012-08-31T05:55:00Z">
          <w:pPr>
            <w:pStyle w:val="2"/>
          </w:pPr>
        </w:pPrChange>
      </w:pPr>
      <w:r w:rsidRPr="001B54D1">
        <w:rPr>
          <w:rFonts w:hint="eastAsia"/>
          <w:highlight w:val="green"/>
          <w:rPrChange w:id="116" w:author="User" w:date="2012-08-31T06:19:00Z">
            <w:rPr>
              <w:rFonts w:hint="eastAsia"/>
              <w:bCs w:val="0"/>
            </w:rPr>
          </w:rPrChange>
        </w:rPr>
        <w:t>网格环境下基于信任的资源调度算法研究</w:t>
      </w:r>
    </w:p>
    <w:p w:rsidR="00000000" w:rsidRDefault="001B54D1">
      <w:pPr>
        <w:rPr>
          <w:bCs/>
          <w:highlight w:val="green"/>
          <w:rPrChange w:id="117" w:author="User" w:date="2012-08-31T06:19:00Z">
            <w:rPr>
              <w:bCs w:val="0"/>
              <w:szCs w:val="22"/>
            </w:rPr>
          </w:rPrChange>
        </w:rPr>
        <w:pPrChange w:id="118" w:author="User" w:date="2012-08-31T05:55:00Z">
          <w:pPr>
            <w:pStyle w:val="2"/>
          </w:pPr>
        </w:pPrChange>
      </w:pPr>
      <w:r w:rsidRPr="001B54D1">
        <w:rPr>
          <w:rFonts w:hint="eastAsia"/>
          <w:highlight w:val="green"/>
          <w:rPrChange w:id="119" w:author="User" w:date="2012-08-31T06:19:00Z">
            <w:rPr>
              <w:rFonts w:hint="eastAsia"/>
              <w:bCs w:val="0"/>
            </w:rPr>
          </w:rPrChange>
        </w:rPr>
        <w:t>网格资源调度的效用及其仿真研究</w:t>
      </w:r>
    </w:p>
    <w:p w:rsidR="00000000" w:rsidRDefault="001B54D1">
      <w:pPr>
        <w:pPrChange w:id="120" w:author="User" w:date="2012-08-31T05:55:00Z">
          <w:pPr>
            <w:pStyle w:val="2"/>
          </w:pPr>
        </w:pPrChange>
      </w:pPr>
      <w:r w:rsidRPr="001B54D1">
        <w:rPr>
          <w:rFonts w:hint="eastAsia"/>
          <w:highlight w:val="green"/>
          <w:rPrChange w:id="121" w:author="User" w:date="2012-08-31T06:19:00Z">
            <w:rPr>
              <w:rFonts w:hint="eastAsia"/>
              <w:bCs w:val="0"/>
            </w:rPr>
          </w:rPrChange>
        </w:rPr>
        <w:t>网格中传感资源调度优化技术的研究</w:t>
      </w:r>
      <w:bookmarkStart w:id="122" w:name="_GoBack"/>
      <w:bookmarkEnd w:id="122"/>
    </w:p>
    <w:p w:rsidR="00DC0A4E" w:rsidRDefault="00DC0A4E" w:rsidP="00BB1CEB">
      <w:pPr>
        <w:pStyle w:val="2"/>
      </w:pPr>
      <w:r>
        <w:rPr>
          <w:rFonts w:hint="eastAsia"/>
        </w:rPr>
        <w:t>研究内容</w:t>
      </w:r>
    </w:p>
    <w:p w:rsidR="00DC0A4E" w:rsidRDefault="00DC0A4E" w:rsidP="00BF008F">
      <w:pPr>
        <w:pStyle w:val="a6"/>
        <w:numPr>
          <w:ilvl w:val="0"/>
          <w:numId w:val="2"/>
        </w:numPr>
        <w:ind w:firstLineChars="0"/>
      </w:pPr>
      <w:r>
        <w:rPr>
          <w:rFonts w:hint="eastAsia"/>
        </w:rPr>
        <w:t>监控系统主要监控哪些目标：泛在网络是一种混杂式网络，其中既包含现有的</w:t>
      </w:r>
      <w:r>
        <w:t>Internet</w:t>
      </w:r>
      <w:r>
        <w:rPr>
          <w:rFonts w:hint="eastAsia"/>
        </w:rPr>
        <w:t>网络，也包含物联网，更包含了</w:t>
      </w:r>
      <w:smartTag w:uri="urn:schemas-microsoft-com:office:smarttags" w:element="chmetcnv">
        <w:smartTagPr>
          <w:attr w:name="UnitName" w:val="g"/>
          <w:attr w:name="SourceValue" w:val="3"/>
          <w:attr w:name="HasSpace" w:val="False"/>
          <w:attr w:name="Negative" w:val="False"/>
          <w:attr w:name="NumberType" w:val="1"/>
          <w:attr w:name="TCSC" w:val="0"/>
        </w:smartTagPr>
        <w:r>
          <w:t>3G</w:t>
        </w:r>
      </w:smartTag>
      <w:r>
        <w:t>/</w:t>
      </w:r>
      <w:smartTag w:uri="urn:schemas-microsoft-com:office:smarttags" w:element="chmetcnv">
        <w:smartTagPr>
          <w:attr w:name="UnitName" w:val="g"/>
          <w:attr w:name="SourceValue" w:val="4"/>
          <w:attr w:name="HasSpace" w:val="False"/>
          <w:attr w:name="Negative" w:val="False"/>
          <w:attr w:name="NumberType" w:val="1"/>
          <w:attr w:name="TCSC" w:val="0"/>
        </w:smartTagPr>
        <w:r>
          <w:t>4G</w:t>
        </w:r>
      </w:smartTag>
      <w:r>
        <w:rPr>
          <w:rFonts w:hint="eastAsia"/>
        </w:rPr>
        <w:t>等等通讯网络，其主要目的是为了实现目标：让网络无所不在，无所不包，无所不能。所以，首要问题是监控对象是什么？</w:t>
      </w:r>
    </w:p>
    <w:p w:rsidR="00DC0A4E" w:rsidRDefault="00DC0A4E" w:rsidP="00BF008F">
      <w:pPr>
        <w:pStyle w:val="a6"/>
        <w:numPr>
          <w:ilvl w:val="0"/>
          <w:numId w:val="2"/>
        </w:numPr>
        <w:ind w:firstLineChars="0"/>
      </w:pPr>
      <w:r>
        <w:rPr>
          <w:rFonts w:hint="eastAsia"/>
        </w:rPr>
        <w:t>由于网络模型比较复杂，网络监管的事件比较多，如何根据这些网络事件提供的信息进行准确的分析？</w:t>
      </w:r>
    </w:p>
    <w:p w:rsidR="00DC0A4E" w:rsidRDefault="00DC0A4E" w:rsidP="00BF008F">
      <w:pPr>
        <w:pStyle w:val="a6"/>
        <w:numPr>
          <w:ilvl w:val="0"/>
          <w:numId w:val="2"/>
        </w:numPr>
        <w:ind w:firstLineChars="0"/>
      </w:pPr>
      <w:r>
        <w:rPr>
          <w:rFonts w:hint="eastAsia"/>
        </w:rPr>
        <w:t>根据对网络事件的精准分析，提供尽可能精确的资源调度策略。</w:t>
      </w:r>
    </w:p>
    <w:p w:rsidR="00DC0A4E" w:rsidRDefault="00DC0A4E" w:rsidP="005102D6">
      <w:pPr>
        <w:pStyle w:val="a6"/>
        <w:numPr>
          <w:ilvl w:val="0"/>
          <w:numId w:val="2"/>
        </w:numPr>
        <w:ind w:firstLineChars="0"/>
      </w:pPr>
      <w:r>
        <w:rPr>
          <w:rFonts w:hint="eastAsia"/>
        </w:rPr>
        <w:t>对带有约束的资源分配方式，如何能够得到最优的调度结果？</w:t>
      </w:r>
    </w:p>
    <w:p w:rsidR="00DC0A4E" w:rsidRDefault="00DC0A4E" w:rsidP="005102D6">
      <w:pPr>
        <w:pStyle w:val="a6"/>
        <w:numPr>
          <w:ilvl w:val="0"/>
          <w:numId w:val="2"/>
        </w:numPr>
        <w:ind w:firstLineChars="0"/>
      </w:pPr>
      <w:r>
        <w:rPr>
          <w:rFonts w:hint="eastAsia"/>
        </w:rPr>
        <w:t>远程监测管理系统需要提供哪些功能？对于具体实施需要进行哪些优化？</w:t>
      </w:r>
    </w:p>
    <w:p w:rsidR="00DC0A4E" w:rsidRPr="00BB1CEB" w:rsidRDefault="00DC0A4E" w:rsidP="007C599B">
      <w:pPr>
        <w:pStyle w:val="a6"/>
        <w:numPr>
          <w:ins w:id="123" w:author="User" w:date="2012-08-31T05:57:00Z"/>
        </w:numPr>
        <w:ind w:firstLineChars="0" w:firstLine="0"/>
        <w:rPr>
          <w:ins w:id="124" w:author="User" w:date="2012-08-31T05:57:00Z"/>
        </w:rPr>
      </w:pPr>
      <w:ins w:id="125" w:author="User" w:date="2012-08-31T05:57:00Z">
        <w:r>
          <w:rPr>
            <w:rFonts w:hint="eastAsia"/>
          </w:rPr>
          <w:t>通过上面几篇论文的内容，加上你自己的考虑</w:t>
        </w:r>
      </w:ins>
      <w:ins w:id="126" w:author="User" w:date="2012-08-31T05:58:00Z">
        <w:r>
          <w:rPr>
            <w:rFonts w:hint="eastAsia"/>
          </w:rPr>
          <w:t>和前期文档查阅</w:t>
        </w:r>
      </w:ins>
      <w:ins w:id="127" w:author="User" w:date="2012-08-31T05:57:00Z">
        <w:r>
          <w:rPr>
            <w:rFonts w:hint="eastAsia"/>
          </w:rPr>
          <w:t>，</w:t>
        </w:r>
      </w:ins>
      <w:ins w:id="128" w:author="User" w:date="2012-08-31T05:58:00Z">
        <w:r>
          <w:rPr>
            <w:rFonts w:hint="eastAsia"/>
          </w:rPr>
          <w:t>给出这几个问题的答案。（即，研究内容</w:t>
        </w:r>
      </w:ins>
      <w:ins w:id="129" w:author="User" w:date="2012-08-31T05:59:00Z">
        <w:r>
          <w:rPr>
            <w:rFonts w:hint="eastAsia"/>
          </w:rPr>
          <w:t>，相当于你的方向，需要</w:t>
        </w:r>
      </w:ins>
      <w:ins w:id="130" w:author="User" w:date="2012-08-31T05:58:00Z">
        <w:r>
          <w:rPr>
            <w:rFonts w:hint="eastAsia"/>
          </w:rPr>
          <w:t>在开题的时候</w:t>
        </w:r>
      </w:ins>
      <w:ins w:id="131" w:author="User" w:date="2012-08-31T05:59:00Z">
        <w:r>
          <w:rPr>
            <w:rFonts w:hint="eastAsia"/>
          </w:rPr>
          <w:t>就</w:t>
        </w:r>
      </w:ins>
      <w:ins w:id="132" w:author="User" w:date="2012-08-31T05:58:00Z">
        <w:r>
          <w:rPr>
            <w:rFonts w:hint="eastAsia"/>
          </w:rPr>
          <w:t>明确，</w:t>
        </w:r>
      </w:ins>
      <w:ins w:id="133" w:author="User" w:date="2012-08-31T05:59:00Z">
        <w:r>
          <w:rPr>
            <w:rFonts w:hint="eastAsia"/>
          </w:rPr>
          <w:t>所以不要用疑问句。</w:t>
        </w:r>
      </w:ins>
      <w:ins w:id="134" w:author="User" w:date="2012-08-31T05:58:00Z">
        <w:r>
          <w:rPr>
            <w:rFonts w:hint="eastAsia"/>
          </w:rPr>
          <w:t>）</w:t>
        </w:r>
      </w:ins>
    </w:p>
    <w:p w:rsidR="00DC0A4E" w:rsidRDefault="00DC0A4E" w:rsidP="003869B9">
      <w:pPr>
        <w:pStyle w:val="2"/>
      </w:pPr>
      <w:r>
        <w:rPr>
          <w:rFonts w:hint="eastAsia"/>
        </w:rPr>
        <w:t>拟解决的关键问题</w:t>
      </w:r>
      <w:ins w:id="135" w:author="User" w:date="2012-08-31T06:00:00Z">
        <w:r>
          <w:t xml:space="preserve">  </w:t>
        </w:r>
        <w:r>
          <w:rPr>
            <w:rFonts w:hint="eastAsia"/>
          </w:rPr>
          <w:t>可以</w:t>
        </w:r>
      </w:ins>
    </w:p>
    <w:p w:rsidR="00DC0A4E" w:rsidRDefault="00DC0A4E" w:rsidP="00407A1D">
      <w:pPr>
        <w:pStyle w:val="a6"/>
        <w:numPr>
          <w:ilvl w:val="0"/>
          <w:numId w:val="1"/>
        </w:numPr>
        <w:ind w:firstLineChars="0"/>
      </w:pPr>
      <w:r>
        <w:rPr>
          <w:rFonts w:hint="eastAsia"/>
        </w:rPr>
        <w:t>根据主流的系统来分析设计出一个资源管理框架，</w:t>
      </w:r>
      <w:r w:rsidRPr="00FF7EA2">
        <w:rPr>
          <w:rFonts w:hint="eastAsia"/>
        </w:rPr>
        <w:t>引入精确模型与特征模型相结合的事件关联和分层策略控制技术</w:t>
      </w:r>
      <w:r>
        <w:rPr>
          <w:rFonts w:hint="eastAsia"/>
        </w:rPr>
        <w:t>。</w:t>
      </w:r>
    </w:p>
    <w:p w:rsidR="00DC0A4E" w:rsidRPr="00D76F9A" w:rsidRDefault="00DC0A4E" w:rsidP="00407A1D">
      <w:pPr>
        <w:pStyle w:val="a6"/>
        <w:numPr>
          <w:ilvl w:val="0"/>
          <w:numId w:val="1"/>
        </w:numPr>
        <w:ind w:firstLineChars="0"/>
      </w:pPr>
      <w:r>
        <w:rPr>
          <w:rFonts w:hint="eastAsia"/>
          <w:szCs w:val="21"/>
          <w:lang w:val="zh-CN"/>
        </w:rPr>
        <w:t>对于泛在网络中的</w:t>
      </w:r>
      <w:r w:rsidRPr="00FE4421">
        <w:rPr>
          <w:rFonts w:hint="eastAsia"/>
          <w:szCs w:val="21"/>
          <w:lang w:val="zh-CN"/>
        </w:rPr>
        <w:t>资源</w:t>
      </w:r>
      <w:r>
        <w:rPr>
          <w:rFonts w:hint="eastAsia"/>
          <w:szCs w:val="21"/>
          <w:lang w:val="zh-CN"/>
        </w:rPr>
        <w:t>进行</w:t>
      </w:r>
      <w:r w:rsidRPr="00FE4421">
        <w:rPr>
          <w:rFonts w:hint="eastAsia"/>
          <w:szCs w:val="21"/>
          <w:lang w:val="zh-CN"/>
        </w:rPr>
        <w:t>精细化管理</w:t>
      </w:r>
      <w:r w:rsidRPr="00995B59">
        <w:rPr>
          <w:rFonts w:hint="eastAsia"/>
          <w:szCs w:val="21"/>
        </w:rPr>
        <w:t>，</w:t>
      </w:r>
      <w:r w:rsidRPr="00FE4421">
        <w:rPr>
          <w:rFonts w:hint="eastAsia"/>
          <w:szCs w:val="21"/>
          <w:lang w:val="zh-CN"/>
        </w:rPr>
        <w:t>综合软硬两个层面技术来优化能量管理和多源资源分配</w:t>
      </w:r>
      <w:r w:rsidRPr="00995B59">
        <w:rPr>
          <w:rFonts w:hint="eastAsia"/>
          <w:szCs w:val="21"/>
        </w:rPr>
        <w:t>，</w:t>
      </w:r>
      <w:r>
        <w:rPr>
          <w:rFonts w:hint="eastAsia"/>
          <w:szCs w:val="21"/>
          <w:lang w:val="zh-CN"/>
        </w:rPr>
        <w:t>硬优化</w:t>
      </w:r>
      <w:r w:rsidRPr="00FE4421">
        <w:rPr>
          <w:rFonts w:hint="eastAsia"/>
          <w:szCs w:val="21"/>
          <w:lang w:val="zh-CN"/>
        </w:rPr>
        <w:t>包括</w:t>
      </w:r>
      <w:r w:rsidRPr="00995B59">
        <w:rPr>
          <w:szCs w:val="21"/>
        </w:rPr>
        <w:t>Chip Multi-Processing</w:t>
      </w:r>
      <w:r w:rsidRPr="00FE4421">
        <w:rPr>
          <w:rFonts w:hint="eastAsia"/>
          <w:szCs w:val="21"/>
          <w:lang w:val="zh-CN"/>
        </w:rPr>
        <w:t>、</w:t>
      </w:r>
      <w:r w:rsidRPr="00995B59">
        <w:rPr>
          <w:szCs w:val="21"/>
        </w:rPr>
        <w:t>Sleep Schedulin</w:t>
      </w:r>
      <w:r>
        <w:rPr>
          <w:szCs w:val="21"/>
        </w:rPr>
        <w:t>g</w:t>
      </w:r>
      <w:r w:rsidRPr="00FE4421">
        <w:rPr>
          <w:rFonts w:hint="eastAsia"/>
          <w:szCs w:val="21"/>
          <w:lang w:val="zh-CN"/>
        </w:rPr>
        <w:t>、</w:t>
      </w:r>
      <w:r w:rsidRPr="00995B59">
        <w:rPr>
          <w:szCs w:val="21"/>
        </w:rPr>
        <w:t>VirtualMachine Management</w:t>
      </w:r>
      <w:r w:rsidRPr="00FE4421">
        <w:rPr>
          <w:rFonts w:hint="eastAsia"/>
          <w:szCs w:val="21"/>
          <w:lang w:val="zh-CN"/>
        </w:rPr>
        <w:t>等</w:t>
      </w:r>
      <w:r w:rsidRPr="00995B59">
        <w:rPr>
          <w:rFonts w:hint="eastAsia"/>
          <w:szCs w:val="21"/>
        </w:rPr>
        <w:t>，</w:t>
      </w:r>
      <w:r>
        <w:rPr>
          <w:rFonts w:hint="eastAsia"/>
          <w:szCs w:val="21"/>
          <w:lang w:val="zh-CN"/>
        </w:rPr>
        <w:t>软优化</w:t>
      </w:r>
      <w:r w:rsidRPr="00FE4421">
        <w:rPr>
          <w:rFonts w:hint="eastAsia"/>
          <w:szCs w:val="21"/>
          <w:lang w:val="zh-CN"/>
        </w:rPr>
        <w:t>包括</w:t>
      </w:r>
      <w:r w:rsidRPr="00995B59">
        <w:rPr>
          <w:szCs w:val="21"/>
        </w:rPr>
        <w:t>Load Balance</w:t>
      </w:r>
      <w:r w:rsidRPr="00FE4421">
        <w:rPr>
          <w:rFonts w:hint="eastAsia"/>
          <w:szCs w:val="21"/>
          <w:lang w:val="zh-CN"/>
        </w:rPr>
        <w:t>、</w:t>
      </w:r>
      <w:r w:rsidRPr="00995B59">
        <w:rPr>
          <w:szCs w:val="21"/>
        </w:rPr>
        <w:t>Task Scheduling</w:t>
      </w:r>
      <w:r>
        <w:rPr>
          <w:rFonts w:hint="eastAsia"/>
          <w:szCs w:val="21"/>
        </w:rPr>
        <w:t>等。</w:t>
      </w:r>
    </w:p>
    <w:p w:rsidR="00DC0A4E" w:rsidRPr="001C55D0" w:rsidRDefault="00DC0A4E" w:rsidP="00407A1D">
      <w:pPr>
        <w:pStyle w:val="a6"/>
        <w:numPr>
          <w:ilvl w:val="0"/>
          <w:numId w:val="1"/>
        </w:numPr>
        <w:ind w:firstLineChars="0"/>
      </w:pPr>
      <w:r>
        <w:rPr>
          <w:rFonts w:hint="eastAsia"/>
          <w:szCs w:val="21"/>
        </w:rPr>
        <w:t>研究混合整数非线性规划方法，为带有约束条件的网络资源</w:t>
      </w:r>
      <w:r>
        <w:rPr>
          <w:rFonts w:hint="eastAsia"/>
          <w:szCs w:val="21"/>
          <w:lang w:val="zh-CN"/>
        </w:rPr>
        <w:t>建立优化方程</w:t>
      </w:r>
      <w:r w:rsidRPr="00995B59">
        <w:rPr>
          <w:rFonts w:hint="eastAsia"/>
          <w:szCs w:val="21"/>
        </w:rPr>
        <w:t>，</w:t>
      </w:r>
      <w:r>
        <w:rPr>
          <w:rFonts w:hint="eastAsia"/>
          <w:szCs w:val="21"/>
        </w:rPr>
        <w:t>并寻求资源调度的最优解。</w:t>
      </w:r>
    </w:p>
    <w:p w:rsidR="00DC0A4E" w:rsidRDefault="00DC0A4E" w:rsidP="00407A1D">
      <w:pPr>
        <w:pStyle w:val="a6"/>
        <w:numPr>
          <w:ilvl w:val="0"/>
          <w:numId w:val="1"/>
        </w:numPr>
        <w:ind w:firstLineChars="0"/>
      </w:pPr>
      <w:r>
        <w:rPr>
          <w:rFonts w:hint="eastAsia"/>
          <w:szCs w:val="21"/>
          <w:lang w:val="zh-CN"/>
        </w:rPr>
        <w:t>对于监控远程管理系统，将每一个任务视为一个事务，研制</w:t>
      </w:r>
      <w:r w:rsidRPr="00FE4421">
        <w:rPr>
          <w:rFonts w:hint="eastAsia"/>
          <w:szCs w:val="21"/>
          <w:lang w:val="zh-CN"/>
        </w:rPr>
        <w:t>基于</w:t>
      </w:r>
      <w:r w:rsidRPr="00FE4421">
        <w:rPr>
          <w:szCs w:val="21"/>
          <w:lang w:val="zh-CN"/>
        </w:rPr>
        <w:t>JPA/JTA</w:t>
      </w:r>
      <w:r w:rsidRPr="00FE4421">
        <w:rPr>
          <w:rFonts w:hint="eastAsia"/>
          <w:szCs w:val="21"/>
          <w:lang w:val="zh-CN"/>
        </w:rPr>
        <w:t>的持久化与事务控制组件，</w:t>
      </w:r>
      <w:r>
        <w:rPr>
          <w:rFonts w:hint="eastAsia"/>
          <w:szCs w:val="21"/>
          <w:lang w:val="zh-CN"/>
        </w:rPr>
        <w:t>由于泛在网络中节点多，模型复杂，数据量大，采用</w:t>
      </w:r>
      <w:r w:rsidRPr="00FE4421">
        <w:rPr>
          <w:rFonts w:hint="eastAsia"/>
          <w:szCs w:val="21"/>
          <w:lang w:val="zh-CN"/>
        </w:rPr>
        <w:t>基于</w:t>
      </w:r>
      <w:r w:rsidRPr="00FE4421">
        <w:rPr>
          <w:szCs w:val="21"/>
          <w:lang w:val="zh-CN"/>
        </w:rPr>
        <w:t>Chunk</w:t>
      </w:r>
      <w:r w:rsidRPr="00FE4421">
        <w:rPr>
          <w:rFonts w:hint="eastAsia"/>
          <w:szCs w:val="21"/>
          <w:lang w:val="zh-CN"/>
        </w:rPr>
        <w:t>的压缩多维数据存储结构和</w:t>
      </w:r>
      <w:r w:rsidRPr="00FE4421">
        <w:rPr>
          <w:szCs w:val="21"/>
          <w:lang w:val="zh-CN"/>
        </w:rPr>
        <w:t>MDX</w:t>
      </w:r>
      <w:r w:rsidRPr="00FE4421">
        <w:rPr>
          <w:rFonts w:hint="eastAsia"/>
          <w:szCs w:val="21"/>
          <w:lang w:val="zh-CN"/>
        </w:rPr>
        <w:t>的查询优化，</w:t>
      </w:r>
      <w:r>
        <w:rPr>
          <w:rFonts w:hint="eastAsia"/>
          <w:szCs w:val="21"/>
          <w:lang w:val="zh-CN"/>
        </w:rPr>
        <w:t>用于提升查询性能；对于远程监控系统能够</w:t>
      </w:r>
      <w:r w:rsidRPr="00FE4421">
        <w:rPr>
          <w:rFonts w:hint="eastAsia"/>
          <w:szCs w:val="21"/>
          <w:lang w:val="zh-CN"/>
        </w:rPr>
        <w:t>支持流程实例管理、任务列表与</w:t>
      </w:r>
      <w:r>
        <w:rPr>
          <w:rFonts w:hint="eastAsia"/>
          <w:szCs w:val="21"/>
          <w:lang w:val="zh-CN"/>
        </w:rPr>
        <w:t>任务表单管理控制等。</w:t>
      </w:r>
    </w:p>
    <w:p w:rsidR="00DC0A4E" w:rsidRDefault="00DC0A4E" w:rsidP="00F77140">
      <w:pPr>
        <w:pStyle w:val="1"/>
        <w:rPr>
          <w:ins w:id="136" w:author="User" w:date="2012-08-31T06:00:00Z"/>
        </w:rPr>
      </w:pPr>
      <w:r>
        <w:rPr>
          <w:rFonts w:hint="eastAsia"/>
        </w:rPr>
        <w:t>四</w:t>
      </w:r>
      <w:r w:rsidRPr="00F77140">
        <w:rPr>
          <w:rFonts w:hint="eastAsia"/>
        </w:rPr>
        <w:t>拟采取的研究方案及可行性分析</w:t>
      </w:r>
    </w:p>
    <w:p w:rsidR="00000000" w:rsidRDefault="00DC0A4E">
      <w:pPr>
        <w:numPr>
          <w:ins w:id="137" w:author="User" w:date="2012-08-31T06:00:00Z"/>
        </w:numPr>
        <w:pPrChange w:id="138" w:author="User" w:date="2012-08-31T06:00:00Z">
          <w:pPr>
            <w:pStyle w:val="1"/>
          </w:pPr>
        </w:pPrChange>
      </w:pPr>
      <w:ins w:id="139" w:author="User" w:date="2012-08-31T06:00:00Z">
        <w:r>
          <w:rPr>
            <w:rFonts w:hint="eastAsia"/>
          </w:rPr>
          <w:t>根据新的文献，深入展开，给出清晰的实施</w:t>
        </w:r>
      </w:ins>
      <w:ins w:id="140" w:author="User" w:date="2012-08-31T06:01:00Z">
        <w:r>
          <w:rPr>
            <w:rFonts w:hint="eastAsia"/>
          </w:rPr>
          <w:t>方案后者预案。（可以围绕你第三节的拟解决的关键问题，</w:t>
        </w:r>
      </w:ins>
      <w:ins w:id="141" w:author="User" w:date="2012-08-31T06:03:00Z">
        <w:r>
          <w:t>4</w:t>
        </w:r>
      </w:ins>
      <w:ins w:id="142" w:author="User" w:date="2012-08-31T06:01:00Z">
        <w:r>
          <w:rPr>
            <w:rFonts w:hint="eastAsia"/>
          </w:rPr>
          <w:t>个问题</w:t>
        </w:r>
      </w:ins>
      <w:ins w:id="143" w:author="User" w:date="2012-08-31T06:02:00Z">
        <w:r>
          <w:rPr>
            <w:rFonts w:hint="eastAsia"/>
          </w:rPr>
          <w:t>分出</w:t>
        </w:r>
      </w:ins>
      <w:ins w:id="144" w:author="User" w:date="2012-08-31T06:03:00Z">
        <w:r>
          <w:t>4</w:t>
        </w:r>
      </w:ins>
      <w:ins w:id="145" w:author="User" w:date="2012-08-31T06:02:00Z">
        <w:r>
          <w:rPr>
            <w:rFonts w:hint="eastAsia"/>
          </w:rPr>
          <w:t>个章节来描述，给出这个技术的含义、技术的特点、流程图，并适当借鉴新的这几个</w:t>
        </w:r>
      </w:ins>
      <w:ins w:id="146" w:author="User" w:date="2012-08-31T06:03:00Z">
        <w:r>
          <w:rPr>
            <w:rFonts w:hint="eastAsia"/>
          </w:rPr>
          <w:t>参考文献的思路，做些完善和扩充</w:t>
        </w:r>
      </w:ins>
      <w:ins w:id="147" w:author="User" w:date="2012-08-31T06:01:00Z">
        <w:r>
          <w:rPr>
            <w:rFonts w:hint="eastAsia"/>
          </w:rPr>
          <w:t>）</w:t>
        </w:r>
      </w:ins>
      <w:ins w:id="148" w:author="User" w:date="2012-08-31T06:03:00Z">
        <w:r>
          <w:rPr>
            <w:rFonts w:hint="eastAsia"/>
          </w:rPr>
          <w:t>，每</w:t>
        </w:r>
      </w:ins>
      <w:ins w:id="149" w:author="User" w:date="2012-08-31T06:19:00Z">
        <w:r>
          <w:t>1</w:t>
        </w:r>
      </w:ins>
      <w:ins w:id="150" w:author="User" w:date="2012-08-31T06:03:00Z">
        <w:r>
          <w:rPr>
            <w:rFonts w:hint="eastAsia"/>
          </w:rPr>
          <w:t>个关键问题</w:t>
        </w:r>
      </w:ins>
      <w:ins w:id="151" w:author="User" w:date="2012-08-31T06:20:00Z">
        <w:r>
          <w:rPr>
            <w:rFonts w:hint="eastAsia"/>
          </w:rPr>
          <w:t>的研究方案</w:t>
        </w:r>
      </w:ins>
      <w:ins w:id="152" w:author="User" w:date="2012-08-31T06:03:00Z">
        <w:r>
          <w:rPr>
            <w:rFonts w:hint="eastAsia"/>
          </w:rPr>
          <w:t>，不要少于</w:t>
        </w:r>
        <w:r>
          <w:t>1</w:t>
        </w:r>
        <w:r>
          <w:rPr>
            <w:rFonts w:hint="eastAsia"/>
          </w:rPr>
          <w:t>页纸。</w:t>
        </w:r>
      </w:ins>
    </w:p>
    <w:p w:rsidR="00DC0A4E" w:rsidRDefault="00DC0A4E" w:rsidP="000459AD">
      <w:pPr>
        <w:pStyle w:val="2"/>
      </w:pPr>
      <w:r>
        <w:rPr>
          <w:rFonts w:hint="eastAsia"/>
        </w:rPr>
        <w:lastRenderedPageBreak/>
        <w:t>研究方案</w:t>
      </w:r>
    </w:p>
    <w:p w:rsidR="00DC0A4E" w:rsidRDefault="00DC0A4E" w:rsidP="00C76A87">
      <w:pPr>
        <w:pStyle w:val="a6"/>
        <w:numPr>
          <w:ilvl w:val="0"/>
          <w:numId w:val="7"/>
        </w:numPr>
        <w:ind w:firstLineChars="0"/>
      </w:pPr>
      <w:r>
        <w:rPr>
          <w:rFonts w:hint="eastAsia"/>
        </w:rPr>
        <w:t>分析各种网络事件，能够从事件中提取出事件的特征，建立起各种事件的模型。</w:t>
      </w:r>
    </w:p>
    <w:p w:rsidR="00DC0A4E" w:rsidRDefault="00DC0A4E" w:rsidP="00C76A87">
      <w:pPr>
        <w:pStyle w:val="a6"/>
        <w:numPr>
          <w:ilvl w:val="0"/>
          <w:numId w:val="7"/>
        </w:numPr>
        <w:ind w:firstLineChars="0"/>
      </w:pPr>
      <w:r>
        <w:rPr>
          <w:rFonts w:hint="eastAsia"/>
        </w:rPr>
        <w:t>根据分层策略，在事件模型的上层建立事件关联模型。</w:t>
      </w:r>
    </w:p>
    <w:p w:rsidR="00DC0A4E" w:rsidRDefault="00DC0A4E" w:rsidP="00C76A87">
      <w:pPr>
        <w:pStyle w:val="a6"/>
        <w:numPr>
          <w:ilvl w:val="0"/>
          <w:numId w:val="7"/>
        </w:numPr>
        <w:ind w:firstLineChars="0"/>
      </w:pPr>
      <w:r>
        <w:rPr>
          <w:rFonts w:hint="eastAsia"/>
        </w:rPr>
        <w:t>根据具体的网络事件提供的信息反馈，由上层进行决策，得到了优化解后，再进行资源调度或者优化操作。</w:t>
      </w:r>
    </w:p>
    <w:p w:rsidR="00DC0A4E" w:rsidRDefault="00DC0A4E" w:rsidP="00316656">
      <w:pPr>
        <w:pStyle w:val="a6"/>
        <w:numPr>
          <w:ilvl w:val="0"/>
          <w:numId w:val="7"/>
        </w:numPr>
        <w:ind w:firstLineChars="0"/>
      </w:pPr>
      <w:r>
        <w:rPr>
          <w:rFonts w:hint="eastAsia"/>
        </w:rPr>
        <w:t>创建基于</w:t>
      </w:r>
      <w:r>
        <w:t>web</w:t>
      </w:r>
      <w:r>
        <w:rPr>
          <w:rFonts w:hint="eastAsia"/>
        </w:rPr>
        <w:t>的远程监测管理系统，提供持久化功能，采用基于</w:t>
      </w:r>
      <w:r>
        <w:t>JTA</w:t>
      </w:r>
      <w:r>
        <w:rPr>
          <w:rFonts w:hint="eastAsia"/>
        </w:rPr>
        <w:t>的事务组件，对于大量的数据采用</w:t>
      </w:r>
      <w:r>
        <w:t>CHUNK</w:t>
      </w:r>
      <w:r>
        <w:rPr>
          <w:rFonts w:hint="eastAsia"/>
        </w:rPr>
        <w:t>多维压缩，以及</w:t>
      </w:r>
      <w:r>
        <w:t>MDX</w:t>
      </w:r>
      <w:r>
        <w:rPr>
          <w:rFonts w:hint="eastAsia"/>
        </w:rPr>
        <w:t>多维数据查询优化等。</w:t>
      </w:r>
    </w:p>
    <w:p w:rsidR="00000000" w:rsidRDefault="00BF426F">
      <w:pPr>
        <w:pStyle w:val="a6"/>
        <w:numPr>
          <w:ins w:id="153" w:author="User" w:date="2012-08-31T06:20:00Z"/>
        </w:numPr>
        <w:ind w:left="420" w:firstLineChars="0" w:firstLine="0"/>
        <w:rPr>
          <w:ins w:id="154" w:author="User" w:date="2012-08-31T06:20:00Z"/>
        </w:rPr>
        <w:pPrChange w:id="155" w:author="User" w:date="2012-08-31T06:20:00Z">
          <w:pPr>
            <w:pStyle w:val="a6"/>
          </w:pPr>
        </w:pPrChange>
      </w:pPr>
    </w:p>
    <w:p w:rsidR="00DC0A4E" w:rsidRDefault="00DC0A4E" w:rsidP="00326CF5">
      <w:pPr>
        <w:pStyle w:val="2"/>
        <w:rPr>
          <w:ins w:id="156" w:author="User" w:date="2012-08-31T06:06:00Z"/>
        </w:rPr>
      </w:pPr>
      <w:r>
        <w:rPr>
          <w:rFonts w:hint="eastAsia"/>
        </w:rPr>
        <w:t>可行性分析</w:t>
      </w:r>
      <w:ins w:id="157" w:author="User" w:date="2012-08-31T06:04:00Z">
        <w:r>
          <w:t xml:space="preserve">  </w:t>
        </w:r>
      </w:ins>
    </w:p>
    <w:p w:rsidR="00000000" w:rsidRDefault="00DC0A4E">
      <w:pPr>
        <w:numPr>
          <w:ins w:id="158" w:author="User" w:date="2012-08-31T06:06:00Z"/>
        </w:numPr>
        <w:ind w:firstLine="420"/>
        <w:pPrChange w:id="159" w:author="User" w:date="2012-08-31T06:06:00Z">
          <w:pPr>
            <w:pStyle w:val="2"/>
            <w:ind w:firstLine="420"/>
          </w:pPr>
        </w:pPrChange>
      </w:pPr>
      <w:ins w:id="160" w:author="User" w:date="2012-08-31T06:04:00Z">
        <w:r>
          <w:rPr>
            <w:rFonts w:hint="eastAsia"/>
          </w:rPr>
          <w:t>这节主要给出上一节研究方案中，涉及到的那些技术，哪些是学术界已经成熟的，可以直接</w:t>
        </w:r>
      </w:ins>
      <w:ins w:id="161" w:author="User" w:date="2012-08-31T06:05:00Z">
        <w:r>
          <w:rPr>
            <w:rFonts w:hint="eastAsia"/>
          </w:rPr>
          <w:t>用的，哪些是需要改进或者调整的，实验环境打算怎么搭建或者实验数据怎么搞到。</w:t>
        </w:r>
      </w:ins>
    </w:p>
    <w:p w:rsidR="00DC0A4E" w:rsidRDefault="00DC0A4E" w:rsidP="005F53D7">
      <w:pPr>
        <w:ind w:firstLine="420"/>
      </w:pPr>
      <w:r>
        <w:rPr>
          <w:rFonts w:hint="eastAsia"/>
        </w:rPr>
        <w:t>由于有许多学者研究过网络中事件关联问题，在该系统中可以借鉴已经有的事件关联研究成果。不过不能够直接使用，需要根据具体的环境进行改进，由于泛在网络是一种混合式的网络，所以该系统模型需要根据具体的网络事件采用分层控制策略。粗略的分层模型如下：</w:t>
      </w:r>
    </w:p>
    <w:p w:rsidR="00DC0A4E" w:rsidRDefault="00DC0A4E" w:rsidP="00085111">
      <w:pPr>
        <w:ind w:firstLine="420"/>
        <w:jc w:val="center"/>
      </w:pPr>
      <w:r>
        <w:object w:dxaOrig="3598" w:dyaOrig="3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48.5pt" o:ole="">
            <v:imagedata r:id="rId7" o:title=""/>
          </v:shape>
          <o:OLEObject Type="Embed" ProgID="Visio.Drawing.11" ShapeID="_x0000_i1025" DrawAspect="Content" ObjectID="_1408100321" r:id="rId8"/>
        </w:object>
      </w:r>
    </w:p>
    <w:p w:rsidR="00DC0A4E" w:rsidRDefault="00DC0A4E" w:rsidP="00326CF5">
      <w:r>
        <w:tab/>
      </w:r>
      <w:r>
        <w:rPr>
          <w:rFonts w:hint="eastAsia"/>
        </w:rPr>
        <w:t>由于泛在网络事件引起的资源调度或者系统优化，可能存在着相互约束，具有很强的不确定性。因此，需要研究出能够满足复杂条件的调度策略。根据数学原理，采用混合整数非线性规划方式，该方法有望解决多源，复杂的资源调度问题。</w:t>
      </w:r>
    </w:p>
    <w:p w:rsidR="00DC0A4E" w:rsidRDefault="00DC0A4E" w:rsidP="008133D0">
      <w:pPr>
        <w:pStyle w:val="1"/>
      </w:pPr>
      <w:r>
        <w:rPr>
          <w:rFonts w:hint="eastAsia"/>
        </w:rPr>
        <w:t>五</w:t>
      </w:r>
      <w:r w:rsidRPr="008133D0">
        <w:rPr>
          <w:rFonts w:hint="eastAsia"/>
        </w:rPr>
        <w:t>研究计划及预期研究结果</w:t>
      </w:r>
    </w:p>
    <w:p w:rsidR="00DC0A4E" w:rsidRDefault="00DC0A4E" w:rsidP="00EE7E8C">
      <w:r>
        <w:t>2012</w:t>
      </w:r>
      <w:r>
        <w:rPr>
          <w:rFonts w:hint="eastAsia"/>
        </w:rPr>
        <w:t>年</w:t>
      </w:r>
      <w:r>
        <w:t>9</w:t>
      </w:r>
      <w:r>
        <w:rPr>
          <w:rFonts w:hint="eastAsia"/>
        </w:rPr>
        <w:t>月</w:t>
      </w:r>
      <w:r>
        <w:t>1</w:t>
      </w:r>
      <w:r>
        <w:rPr>
          <w:rFonts w:hint="eastAsia"/>
        </w:rPr>
        <w:t>日</w:t>
      </w:r>
      <w:r>
        <w:t>-2012</w:t>
      </w:r>
      <w:r>
        <w:rPr>
          <w:rFonts w:hint="eastAsia"/>
        </w:rPr>
        <w:t>年</w:t>
      </w:r>
      <w:r>
        <w:t>12</w:t>
      </w:r>
      <w:r>
        <w:rPr>
          <w:rFonts w:hint="eastAsia"/>
        </w:rPr>
        <w:t>月</w:t>
      </w:r>
      <w:r>
        <w:t>31</w:t>
      </w:r>
      <w:r>
        <w:rPr>
          <w:rFonts w:hint="eastAsia"/>
        </w:rPr>
        <w:t>日</w:t>
      </w:r>
    </w:p>
    <w:p w:rsidR="00DC0A4E" w:rsidRDefault="00DC0A4E" w:rsidP="00EE7E8C">
      <w:r>
        <w:rPr>
          <w:rFonts w:hint="eastAsia"/>
        </w:rPr>
        <w:t>收集和整理资料，完善与细化研究方案，对于研究方案进行详细的构思等</w:t>
      </w:r>
      <w:ins w:id="162" w:author="User" w:date="2012-08-31T06:06:00Z">
        <w:r>
          <w:rPr>
            <w:rFonts w:hint="eastAsia"/>
          </w:rPr>
          <w:t>，申报发明专利</w:t>
        </w:r>
        <w:r>
          <w:t>2</w:t>
        </w:r>
      </w:ins>
      <w:ins w:id="163" w:author="User" w:date="2012-08-31T06:07:00Z">
        <w:r>
          <w:rPr>
            <w:rFonts w:hint="eastAsia"/>
          </w:rPr>
          <w:t>项</w:t>
        </w:r>
      </w:ins>
      <w:r>
        <w:rPr>
          <w:rFonts w:hint="eastAsia"/>
        </w:rPr>
        <w:t>。</w:t>
      </w:r>
    </w:p>
    <w:p w:rsidR="00DC0A4E" w:rsidRDefault="00DC0A4E" w:rsidP="00EE7E8C">
      <w:r>
        <w:t>2013</w:t>
      </w:r>
      <w:r>
        <w:rPr>
          <w:rFonts w:hint="eastAsia"/>
        </w:rPr>
        <w:t>年</w:t>
      </w:r>
      <w:r>
        <w:t>1</w:t>
      </w:r>
      <w:r>
        <w:rPr>
          <w:rFonts w:hint="eastAsia"/>
        </w:rPr>
        <w:t>月</w:t>
      </w:r>
      <w:r>
        <w:t>1</w:t>
      </w:r>
      <w:r>
        <w:rPr>
          <w:rFonts w:hint="eastAsia"/>
        </w:rPr>
        <w:t>日</w:t>
      </w:r>
      <w:r>
        <w:t>-2013</w:t>
      </w:r>
      <w:r>
        <w:rPr>
          <w:rFonts w:hint="eastAsia"/>
        </w:rPr>
        <w:t>年</w:t>
      </w:r>
      <w:r>
        <w:t>2</w:t>
      </w:r>
      <w:r>
        <w:rPr>
          <w:rFonts w:hint="eastAsia"/>
        </w:rPr>
        <w:t>月</w:t>
      </w:r>
      <w:r>
        <w:t>28</w:t>
      </w:r>
      <w:r>
        <w:rPr>
          <w:rFonts w:hint="eastAsia"/>
        </w:rPr>
        <w:t>日</w:t>
      </w:r>
    </w:p>
    <w:p w:rsidR="00DC0A4E" w:rsidRDefault="00DC0A4E" w:rsidP="00EE7E8C">
      <w:r>
        <w:rPr>
          <w:rFonts w:hint="eastAsia"/>
        </w:rPr>
        <w:t>着重研究对于网络事件的特征模型的精确解析方式和事件关联技术，争取构建出一个层次清晰，功能明确的模型。在此期间</w:t>
      </w:r>
      <w:del w:id="164" w:author="User" w:date="2012-08-31T06:07:00Z">
        <w:r w:rsidDel="00D0593A">
          <w:rPr>
            <w:rFonts w:hint="eastAsia"/>
          </w:rPr>
          <w:delText>争取能够发表</w:delText>
        </w:r>
      </w:del>
      <w:ins w:id="165" w:author="User" w:date="2012-08-31T06:07:00Z">
        <w:r>
          <w:rPr>
            <w:rFonts w:hint="eastAsia"/>
          </w:rPr>
          <w:t>撰写</w:t>
        </w:r>
      </w:ins>
      <w:r>
        <w:rPr>
          <w:rFonts w:hint="eastAsia"/>
        </w:rPr>
        <w:t>一篇论文。</w:t>
      </w:r>
    </w:p>
    <w:p w:rsidR="00DC0A4E" w:rsidRDefault="00DC0A4E" w:rsidP="00EE7E8C">
      <w:r>
        <w:t>2013</w:t>
      </w:r>
      <w:r>
        <w:rPr>
          <w:rFonts w:hint="eastAsia"/>
        </w:rPr>
        <w:t>年</w:t>
      </w:r>
      <w:r>
        <w:t>3</w:t>
      </w:r>
      <w:r>
        <w:rPr>
          <w:rFonts w:hint="eastAsia"/>
        </w:rPr>
        <w:t>月</w:t>
      </w:r>
      <w:r>
        <w:t>1</w:t>
      </w:r>
      <w:r>
        <w:rPr>
          <w:rFonts w:hint="eastAsia"/>
        </w:rPr>
        <w:t>日</w:t>
      </w:r>
      <w:r>
        <w:t>-2013</w:t>
      </w:r>
      <w:r>
        <w:rPr>
          <w:rFonts w:hint="eastAsia"/>
        </w:rPr>
        <w:t>年</w:t>
      </w:r>
      <w:r>
        <w:t>6</w:t>
      </w:r>
      <w:r>
        <w:rPr>
          <w:rFonts w:hint="eastAsia"/>
        </w:rPr>
        <w:t>月</w:t>
      </w:r>
      <w:r>
        <w:t>30</w:t>
      </w:r>
      <w:r>
        <w:rPr>
          <w:rFonts w:hint="eastAsia"/>
        </w:rPr>
        <w:t>日</w:t>
      </w:r>
    </w:p>
    <w:p w:rsidR="00DC0A4E" w:rsidRDefault="00DC0A4E" w:rsidP="00EE7E8C">
      <w:r>
        <w:rPr>
          <w:rFonts w:hint="eastAsia"/>
        </w:rPr>
        <w:t>着重研究各种资源调度策略以及系统性能优化方法</w:t>
      </w:r>
      <w:ins w:id="166" w:author="User" w:date="2012-08-31T06:07:00Z">
        <w:r>
          <w:rPr>
            <w:rFonts w:hint="eastAsia"/>
          </w:rPr>
          <w:t>，申报发明专利</w:t>
        </w:r>
        <w:r>
          <w:t>1</w:t>
        </w:r>
        <w:r>
          <w:rPr>
            <w:rFonts w:hint="eastAsia"/>
          </w:rPr>
          <w:t>项</w:t>
        </w:r>
      </w:ins>
      <w:r>
        <w:rPr>
          <w:rFonts w:hint="eastAsia"/>
        </w:rPr>
        <w:t>。</w:t>
      </w:r>
    </w:p>
    <w:p w:rsidR="00DC0A4E" w:rsidRDefault="00DC0A4E" w:rsidP="00EE7E8C">
      <w:r>
        <w:lastRenderedPageBreak/>
        <w:t>2013</w:t>
      </w:r>
      <w:r>
        <w:rPr>
          <w:rFonts w:hint="eastAsia"/>
        </w:rPr>
        <w:t>年</w:t>
      </w:r>
      <w:r>
        <w:t>7</w:t>
      </w:r>
      <w:r>
        <w:rPr>
          <w:rFonts w:hint="eastAsia"/>
        </w:rPr>
        <w:t>月</w:t>
      </w:r>
      <w:r>
        <w:t>1</w:t>
      </w:r>
      <w:r>
        <w:rPr>
          <w:rFonts w:hint="eastAsia"/>
        </w:rPr>
        <w:t>日</w:t>
      </w:r>
      <w:r>
        <w:t>-2013</w:t>
      </w:r>
      <w:r>
        <w:rPr>
          <w:rFonts w:hint="eastAsia"/>
        </w:rPr>
        <w:t>年</w:t>
      </w:r>
      <w:r>
        <w:t>10</w:t>
      </w:r>
      <w:r>
        <w:rPr>
          <w:rFonts w:hint="eastAsia"/>
        </w:rPr>
        <w:t>月</w:t>
      </w:r>
      <w:r>
        <w:t>31</w:t>
      </w:r>
      <w:r>
        <w:rPr>
          <w:rFonts w:hint="eastAsia"/>
        </w:rPr>
        <w:t>日</w:t>
      </w:r>
    </w:p>
    <w:p w:rsidR="00DC0A4E" w:rsidRDefault="00DC0A4E" w:rsidP="00EE7E8C">
      <w:r>
        <w:rPr>
          <w:rFonts w:hint="eastAsia"/>
        </w:rPr>
        <w:t>着重研究整数规划问题，具体的需要研究混合整数非线性规划求解问题。</w:t>
      </w:r>
    </w:p>
    <w:p w:rsidR="00DC0A4E" w:rsidRDefault="00DC0A4E" w:rsidP="00EE7E8C">
      <w:r>
        <w:t>2013</w:t>
      </w:r>
      <w:r>
        <w:rPr>
          <w:rFonts w:hint="eastAsia"/>
        </w:rPr>
        <w:t>年</w:t>
      </w:r>
      <w:r>
        <w:t>11</w:t>
      </w:r>
      <w:r>
        <w:rPr>
          <w:rFonts w:hint="eastAsia"/>
        </w:rPr>
        <w:t>月</w:t>
      </w:r>
      <w:r>
        <w:t>1</w:t>
      </w:r>
      <w:r>
        <w:rPr>
          <w:rFonts w:hint="eastAsia"/>
        </w:rPr>
        <w:t>日</w:t>
      </w:r>
      <w:r>
        <w:t>-2014</w:t>
      </w:r>
      <w:r>
        <w:rPr>
          <w:rFonts w:hint="eastAsia"/>
        </w:rPr>
        <w:t>年</w:t>
      </w:r>
      <w:r>
        <w:t>2</w:t>
      </w:r>
      <w:r>
        <w:rPr>
          <w:rFonts w:hint="eastAsia"/>
        </w:rPr>
        <w:t>月</w:t>
      </w:r>
      <w:r>
        <w:t>28</w:t>
      </w:r>
      <w:r>
        <w:rPr>
          <w:rFonts w:hint="eastAsia"/>
        </w:rPr>
        <w:t>日</w:t>
      </w:r>
    </w:p>
    <w:p w:rsidR="00DC0A4E" w:rsidRDefault="00DC0A4E" w:rsidP="00EE7E8C">
      <w:pPr>
        <w:rPr>
          <w:ins w:id="167" w:author="User" w:date="2012-08-31T06:07:00Z"/>
        </w:rPr>
      </w:pPr>
      <w:r>
        <w:rPr>
          <w:rFonts w:hint="eastAsia"/>
        </w:rPr>
        <w:t>主要研究远程监测管理系统，采用</w:t>
      </w:r>
      <w:r>
        <w:t>CHUNK</w:t>
      </w:r>
      <w:r>
        <w:rPr>
          <w:rFonts w:hint="eastAsia"/>
        </w:rPr>
        <w:t>的多维数据压缩，并使用</w:t>
      </w:r>
      <w:r>
        <w:t>MDX</w:t>
      </w:r>
      <w:r>
        <w:rPr>
          <w:rFonts w:hint="eastAsia"/>
        </w:rPr>
        <w:t>查询优化，支持持久化以及事务管理等，申请一个专利，并发表一篇相关论文。</w:t>
      </w:r>
    </w:p>
    <w:p w:rsidR="00DC0A4E" w:rsidRDefault="00DC0A4E" w:rsidP="00EE7E8C">
      <w:pPr>
        <w:numPr>
          <w:ins w:id="168" w:author="User" w:date="2012-08-31T06:07:00Z"/>
        </w:numPr>
        <w:rPr>
          <w:ins w:id="169" w:author="User" w:date="2012-08-31T06:07:00Z"/>
        </w:rPr>
      </w:pPr>
    </w:p>
    <w:p w:rsidR="00DC0A4E" w:rsidRDefault="00DC0A4E" w:rsidP="00EE7E8C">
      <w:pPr>
        <w:numPr>
          <w:ins w:id="170" w:author="User" w:date="2012-08-31T06:07:00Z"/>
        </w:numPr>
        <w:rPr>
          <w:ins w:id="171" w:author="User" w:date="2012-08-31T06:15:00Z"/>
        </w:rPr>
      </w:pPr>
      <w:ins w:id="172" w:author="User" w:date="2012-08-31T06:20:00Z">
        <w:r>
          <w:t xml:space="preserve">    </w:t>
        </w:r>
      </w:ins>
      <w:ins w:id="173" w:author="User" w:date="2012-08-31T06:07:00Z">
        <w:r>
          <w:rPr>
            <w:rFonts w:hint="eastAsia"/>
          </w:rPr>
          <w:t>这个时间表需要</w:t>
        </w:r>
      </w:ins>
      <w:ins w:id="174" w:author="User" w:date="2012-08-31T06:20:00Z">
        <w:r>
          <w:rPr>
            <w:rFonts w:hint="eastAsia"/>
          </w:rPr>
          <w:t>大幅</w:t>
        </w:r>
      </w:ins>
      <w:ins w:id="175" w:author="User" w:date="2012-08-31T06:07:00Z">
        <w:r>
          <w:rPr>
            <w:rFonts w:hint="eastAsia"/>
          </w:rPr>
          <w:t>压缩，</w:t>
        </w:r>
      </w:ins>
      <w:ins w:id="176" w:author="User" w:date="2012-08-31T06:08:00Z">
        <w:r>
          <w:rPr>
            <w:rFonts w:hint="eastAsia"/>
          </w:rPr>
          <w:t>首先</w:t>
        </w:r>
      </w:ins>
      <w:ins w:id="177" w:author="User" w:date="2012-08-31T06:10:00Z">
        <w:r>
          <w:rPr>
            <w:rFonts w:hint="eastAsia"/>
          </w:rPr>
          <w:t>，</w:t>
        </w:r>
      </w:ins>
      <w:ins w:id="178" w:author="User" w:date="2012-08-31T06:08:00Z">
        <w:r>
          <w:rPr>
            <w:rFonts w:hint="eastAsia"/>
          </w:rPr>
          <w:t>完善与细化研究方案不能用</w:t>
        </w:r>
        <w:r>
          <w:t>4</w:t>
        </w:r>
        <w:r>
          <w:rPr>
            <w:rFonts w:hint="eastAsia"/>
          </w:rPr>
          <w:t>个月时间，</w:t>
        </w:r>
        <w:r>
          <w:t>2</w:t>
        </w:r>
        <w:r>
          <w:rPr>
            <w:rFonts w:hint="eastAsia"/>
          </w:rPr>
          <w:t>个月必须完成，</w:t>
        </w:r>
      </w:ins>
      <w:ins w:id="179" w:author="User" w:date="2012-08-31T06:09:00Z">
        <w:r>
          <w:rPr>
            <w:rFonts w:hint="eastAsia"/>
          </w:rPr>
          <w:t>在年底前必须</w:t>
        </w:r>
      </w:ins>
      <w:ins w:id="180" w:author="User" w:date="2012-08-31T06:10:00Z">
        <w:r>
          <w:rPr>
            <w:rFonts w:hint="eastAsia"/>
          </w:rPr>
          <w:t>已经开展</w:t>
        </w:r>
      </w:ins>
      <w:ins w:id="181" w:author="User" w:date="2012-08-31T06:09:00Z">
        <w:r>
          <w:rPr>
            <w:rFonts w:hint="eastAsia"/>
          </w:rPr>
          <w:t>针对某个具体关键技术点</w:t>
        </w:r>
      </w:ins>
      <w:ins w:id="182" w:author="User" w:date="2012-08-31T06:10:00Z">
        <w:r>
          <w:rPr>
            <w:rFonts w:hint="eastAsia"/>
          </w:rPr>
          <w:t>的</w:t>
        </w:r>
      </w:ins>
      <w:ins w:id="183" w:author="User" w:date="2012-08-31T06:09:00Z">
        <w:r>
          <w:rPr>
            <w:rFonts w:hint="eastAsia"/>
          </w:rPr>
          <w:t>细致</w:t>
        </w:r>
      </w:ins>
      <w:ins w:id="184" w:author="User" w:date="2012-08-31T06:10:00Z">
        <w:r>
          <w:rPr>
            <w:rFonts w:hint="eastAsia"/>
          </w:rPr>
          <w:t>地</w:t>
        </w:r>
      </w:ins>
      <w:ins w:id="185" w:author="User" w:date="2012-08-31T06:09:00Z">
        <w:r>
          <w:rPr>
            <w:rFonts w:hint="eastAsia"/>
          </w:rPr>
          <w:t>攻关，</w:t>
        </w:r>
      </w:ins>
      <w:ins w:id="186" w:author="User" w:date="2012-08-31T06:08:00Z">
        <w:r>
          <w:rPr>
            <w:rFonts w:hint="eastAsia"/>
          </w:rPr>
          <w:t>否则</w:t>
        </w:r>
      </w:ins>
      <w:ins w:id="187" w:author="User" w:date="2012-08-31T06:09:00Z">
        <w:r>
          <w:rPr>
            <w:rFonts w:hint="eastAsia"/>
          </w:rPr>
          <w:t>寒假和春节，你根本没法开展工作的。</w:t>
        </w:r>
      </w:ins>
      <w:ins w:id="188" w:author="User" w:date="2012-08-31T06:10:00Z">
        <w:r>
          <w:rPr>
            <w:rFonts w:hint="eastAsia"/>
          </w:rPr>
          <w:t>其次，所有的技术尝试、选型和设计必须在</w:t>
        </w:r>
        <w:r>
          <w:t>2013</w:t>
        </w:r>
        <w:r>
          <w:rPr>
            <w:rFonts w:hint="eastAsia"/>
          </w:rPr>
          <w:t>年暑假前完成，否则明年</w:t>
        </w:r>
      </w:ins>
      <w:ins w:id="189" w:author="User" w:date="2012-08-31T06:11:00Z">
        <w:r>
          <w:t>9</w:t>
        </w:r>
        <w:r>
          <w:rPr>
            <w:rFonts w:hint="eastAsia"/>
          </w:rPr>
          <w:t>月份你开始找工作，没有办法保证研究进展。</w:t>
        </w:r>
        <w:r>
          <w:t>2013</w:t>
        </w:r>
        <w:r>
          <w:rPr>
            <w:rFonts w:hint="eastAsia"/>
          </w:rPr>
          <w:t>年</w:t>
        </w:r>
        <w:r>
          <w:t>7</w:t>
        </w:r>
        <w:r>
          <w:rPr>
            <w:rFonts w:hint="eastAsia"/>
          </w:rPr>
          <w:t>月用</w:t>
        </w:r>
      </w:ins>
      <w:ins w:id="190" w:author="User" w:date="2012-08-31T06:12:00Z">
        <w:r>
          <w:rPr>
            <w:rFonts w:hint="eastAsia"/>
          </w:rPr>
          <w:t>一个月时间调整和技术定型。</w:t>
        </w:r>
      </w:ins>
      <w:ins w:id="191" w:author="User" w:date="2012-08-31T06:11:00Z">
        <w:r>
          <w:rPr>
            <w:rFonts w:hint="eastAsia"/>
          </w:rPr>
          <w:t>从</w:t>
        </w:r>
        <w:r>
          <w:t>2013</w:t>
        </w:r>
        <w:r>
          <w:rPr>
            <w:rFonts w:hint="eastAsia"/>
          </w:rPr>
          <w:t>年</w:t>
        </w:r>
        <w:r>
          <w:t>8</w:t>
        </w:r>
        <w:r>
          <w:rPr>
            <w:rFonts w:hint="eastAsia"/>
          </w:rPr>
          <w:t>月</w:t>
        </w:r>
      </w:ins>
      <w:ins w:id="192" w:author="User" w:date="2012-08-31T06:12:00Z">
        <w:r>
          <w:rPr>
            <w:rFonts w:hint="eastAsia"/>
          </w:rPr>
          <w:t>开始编程和实验。在</w:t>
        </w:r>
        <w:r>
          <w:t>2013</w:t>
        </w:r>
        <w:r>
          <w:rPr>
            <w:rFonts w:hint="eastAsia"/>
          </w:rPr>
          <w:t>年</w:t>
        </w:r>
        <w:r>
          <w:t>12</w:t>
        </w:r>
        <w:r>
          <w:rPr>
            <w:rFonts w:hint="eastAsia"/>
          </w:rPr>
          <w:t>月底前提交实验数据和大论文。而且</w:t>
        </w:r>
      </w:ins>
      <w:ins w:id="193" w:author="User" w:date="2012-08-31T06:13:00Z">
        <w:r>
          <w:rPr>
            <w:rFonts w:hint="eastAsia"/>
          </w:rPr>
          <w:t>大论文的初稿需要在</w:t>
        </w:r>
        <w:r>
          <w:t>12</w:t>
        </w:r>
        <w:r>
          <w:rPr>
            <w:rFonts w:hint="eastAsia"/>
          </w:rPr>
          <w:t>月上旬就出来，否则来不及反复修改。</w:t>
        </w:r>
        <w:r>
          <w:t>2014</w:t>
        </w:r>
        <w:r>
          <w:rPr>
            <w:rFonts w:hint="eastAsia"/>
          </w:rPr>
          <w:t>年</w:t>
        </w:r>
        <w:r>
          <w:t>1</w:t>
        </w:r>
        <w:r>
          <w:rPr>
            <w:rFonts w:hint="eastAsia"/>
          </w:rPr>
          <w:t>月份必须终稿出来，</w:t>
        </w:r>
      </w:ins>
      <w:ins w:id="194" w:author="User" w:date="2012-08-31T06:14:00Z">
        <w:r>
          <w:rPr>
            <w:rFonts w:hint="eastAsia"/>
          </w:rPr>
          <w:t>准备</w:t>
        </w:r>
      </w:ins>
      <w:ins w:id="195" w:author="User" w:date="2012-08-31T06:13:00Z">
        <w:r>
          <w:rPr>
            <w:rFonts w:hint="eastAsia"/>
          </w:rPr>
          <w:t>送审</w:t>
        </w:r>
      </w:ins>
      <w:ins w:id="196" w:author="User" w:date="2012-08-31T06:14:00Z">
        <w:r>
          <w:rPr>
            <w:rFonts w:hint="eastAsia"/>
          </w:rPr>
          <w:t>。这样万一送审出现偏差，还来得及再修改。否则，就像今年春天，你们师兄那样，推迟了四个月答辩，</w:t>
        </w:r>
      </w:ins>
      <w:ins w:id="197" w:author="User" w:date="2012-08-31T06:15:00Z">
        <w:r>
          <w:rPr>
            <w:rFonts w:hint="eastAsia"/>
          </w:rPr>
          <w:t>就</w:t>
        </w:r>
      </w:ins>
      <w:ins w:id="198" w:author="User" w:date="2012-08-31T06:14:00Z">
        <w:r>
          <w:rPr>
            <w:rFonts w:hint="eastAsia"/>
          </w:rPr>
          <w:t>可能会</w:t>
        </w:r>
      </w:ins>
      <w:ins w:id="199" w:author="User" w:date="2012-08-31T06:15:00Z">
        <w:r>
          <w:rPr>
            <w:rFonts w:hint="eastAsia"/>
          </w:rPr>
          <w:t>影响你们去就业单位报到。</w:t>
        </w:r>
      </w:ins>
    </w:p>
    <w:p w:rsidR="00DC0A4E" w:rsidRDefault="00DC0A4E" w:rsidP="00EE7E8C">
      <w:pPr>
        <w:numPr>
          <w:ins w:id="200" w:author="User" w:date="2012-08-31T06:07:00Z"/>
        </w:numPr>
        <w:rPr>
          <w:ins w:id="201" w:author="User" w:date="2012-08-31T06:16:00Z"/>
        </w:rPr>
      </w:pPr>
      <w:ins w:id="202" w:author="User" w:date="2012-08-31T06:20:00Z">
        <w:r>
          <w:t xml:space="preserve">    </w:t>
        </w:r>
      </w:ins>
      <w:ins w:id="203" w:author="User" w:date="2012-08-31T06:15:00Z">
        <w:r>
          <w:rPr>
            <w:rFonts w:hint="eastAsia"/>
          </w:rPr>
          <w:t>综上所述，一切必须往前赶，就早不就</w:t>
        </w:r>
      </w:ins>
      <w:ins w:id="204" w:author="User" w:date="2012-08-31T06:16:00Z">
        <w:r>
          <w:rPr>
            <w:rFonts w:hint="eastAsia"/>
          </w:rPr>
          <w:t>晚，预留好应变的时间。</w:t>
        </w:r>
      </w:ins>
    </w:p>
    <w:p w:rsidR="00DC0A4E" w:rsidRPr="00E85773" w:rsidRDefault="00DC0A4E" w:rsidP="00EE7E8C">
      <w:pPr>
        <w:numPr>
          <w:ins w:id="205" w:author="User" w:date="2012-08-31T06:07:00Z"/>
        </w:numPr>
        <w:rPr>
          <w:ins w:id="206" w:author="User" w:date="2012-08-31T06:09:00Z"/>
        </w:rPr>
      </w:pPr>
      <w:ins w:id="207" w:author="User" w:date="2012-08-31T06:20:00Z">
        <w:r>
          <w:t xml:space="preserve">    </w:t>
        </w:r>
      </w:ins>
      <w:ins w:id="208" w:author="User" w:date="2012-08-31T06:16:00Z">
        <w:r>
          <w:rPr>
            <w:rFonts w:hint="eastAsia"/>
          </w:rPr>
          <w:t>你根据这个思路再调整。最好细化到每个星期或者每两个星期的</w:t>
        </w:r>
      </w:ins>
      <w:ins w:id="209" w:author="User" w:date="2012-08-31T06:17:00Z">
        <w:r>
          <w:rPr>
            <w:rFonts w:hint="eastAsia"/>
          </w:rPr>
          <w:t>任务。</w:t>
        </w:r>
      </w:ins>
    </w:p>
    <w:p w:rsidR="00DC0A4E" w:rsidRPr="00EE7E8C" w:rsidRDefault="00DC0A4E" w:rsidP="00EE7E8C">
      <w:pPr>
        <w:numPr>
          <w:ins w:id="210" w:author="User" w:date="2012-08-31T06:07:00Z"/>
        </w:numPr>
      </w:pPr>
    </w:p>
    <w:sectPr w:rsidR="00DC0A4E"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26F" w:rsidRDefault="00BF426F" w:rsidP="00C97BD1">
      <w:r>
        <w:separator/>
      </w:r>
    </w:p>
  </w:endnote>
  <w:endnote w:type="continuationSeparator" w:id="1">
    <w:p w:rsidR="00BF426F" w:rsidRDefault="00BF426F"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FangSong">
    <w:altName w:val="Arial"/>
    <w:panose1 w:val="00000000000000000000"/>
    <w:charset w:val="00"/>
    <w:family w:val="swiss"/>
    <w:notTrueType/>
    <w:pitch w:val="default"/>
    <w:sig w:usb0="00000003" w:usb1="00000000" w:usb2="00000000" w:usb3="00000000" w:csb0="00000001" w:csb1="00000000"/>
  </w:font>
  <w:font w:name="SimSu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26F" w:rsidRDefault="00BF426F" w:rsidP="00C97BD1">
      <w:r>
        <w:separator/>
      </w:r>
    </w:p>
  </w:footnote>
  <w:footnote w:type="continuationSeparator" w:id="1">
    <w:p w:rsidR="00BF426F" w:rsidRDefault="00BF426F"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2303AC0"/>
    <w:multiLevelType w:val="hybridMultilevel"/>
    <w:tmpl w:val="B0BA7900"/>
    <w:lvl w:ilvl="0" w:tplc="7B4CA2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388217DE"/>
    <w:multiLevelType w:val="hybridMultilevel"/>
    <w:tmpl w:val="FFDAE9AC"/>
    <w:lvl w:ilvl="0" w:tplc="0F8A8C3A">
      <w:start w:val="1"/>
      <w:numFmt w:val="decimal"/>
      <w:lvlText w:val="%1、"/>
      <w:lvlJc w:val="left"/>
      <w:pPr>
        <w:ind w:left="720" w:hanging="360"/>
      </w:pPr>
      <w:rPr>
        <w:rFonts w:cs="Times New Roman" w:hint="default"/>
      </w:rPr>
    </w:lvl>
    <w:lvl w:ilvl="1" w:tplc="04090019" w:tentative="1">
      <w:start w:val="1"/>
      <w:numFmt w:val="lowerLetter"/>
      <w:lvlText w:val="%2)"/>
      <w:lvlJc w:val="left"/>
      <w:pPr>
        <w:ind w:left="1200" w:hanging="420"/>
      </w:pPr>
      <w:rPr>
        <w:rFonts w:cs="Times New Roman"/>
      </w:rPr>
    </w:lvl>
    <w:lvl w:ilvl="2" w:tplc="0409001B" w:tentative="1">
      <w:start w:val="1"/>
      <w:numFmt w:val="lowerRoman"/>
      <w:lvlText w:val="%3."/>
      <w:lvlJc w:val="right"/>
      <w:pPr>
        <w:ind w:left="1620" w:hanging="420"/>
      </w:pPr>
      <w:rPr>
        <w:rFonts w:cs="Times New Roman"/>
      </w:rPr>
    </w:lvl>
    <w:lvl w:ilvl="3" w:tplc="0409000F" w:tentative="1">
      <w:start w:val="1"/>
      <w:numFmt w:val="decimal"/>
      <w:lvlText w:val="%4."/>
      <w:lvlJc w:val="left"/>
      <w:pPr>
        <w:ind w:left="2040" w:hanging="420"/>
      </w:pPr>
      <w:rPr>
        <w:rFonts w:cs="Times New Roman"/>
      </w:rPr>
    </w:lvl>
    <w:lvl w:ilvl="4" w:tplc="04090019" w:tentative="1">
      <w:start w:val="1"/>
      <w:numFmt w:val="lowerLetter"/>
      <w:lvlText w:val="%5)"/>
      <w:lvlJc w:val="left"/>
      <w:pPr>
        <w:ind w:left="2460" w:hanging="420"/>
      </w:pPr>
      <w:rPr>
        <w:rFonts w:cs="Times New Roman"/>
      </w:rPr>
    </w:lvl>
    <w:lvl w:ilvl="5" w:tplc="0409001B" w:tentative="1">
      <w:start w:val="1"/>
      <w:numFmt w:val="lowerRoman"/>
      <w:lvlText w:val="%6."/>
      <w:lvlJc w:val="right"/>
      <w:pPr>
        <w:ind w:left="2880" w:hanging="420"/>
      </w:pPr>
      <w:rPr>
        <w:rFonts w:cs="Times New Roman"/>
      </w:rPr>
    </w:lvl>
    <w:lvl w:ilvl="6" w:tplc="0409000F" w:tentative="1">
      <w:start w:val="1"/>
      <w:numFmt w:val="decimal"/>
      <w:lvlText w:val="%7."/>
      <w:lvlJc w:val="left"/>
      <w:pPr>
        <w:ind w:left="3300" w:hanging="420"/>
      </w:pPr>
      <w:rPr>
        <w:rFonts w:cs="Times New Roman"/>
      </w:rPr>
    </w:lvl>
    <w:lvl w:ilvl="7" w:tplc="04090019" w:tentative="1">
      <w:start w:val="1"/>
      <w:numFmt w:val="lowerLetter"/>
      <w:lvlText w:val="%8)"/>
      <w:lvlJc w:val="left"/>
      <w:pPr>
        <w:ind w:left="3720" w:hanging="420"/>
      </w:pPr>
      <w:rPr>
        <w:rFonts w:cs="Times New Roman"/>
      </w:rPr>
    </w:lvl>
    <w:lvl w:ilvl="8" w:tplc="0409001B" w:tentative="1">
      <w:start w:val="1"/>
      <w:numFmt w:val="lowerRoman"/>
      <w:lvlText w:val="%9."/>
      <w:lvlJc w:val="right"/>
      <w:pPr>
        <w:ind w:left="4140" w:hanging="420"/>
      </w:pPr>
      <w:rPr>
        <w:rFonts w:cs="Times New Roman"/>
      </w:rPr>
    </w:lvl>
  </w:abstractNum>
  <w:abstractNum w:abstractNumId="3">
    <w:nsid w:val="3A691493"/>
    <w:multiLevelType w:val="hybridMultilevel"/>
    <w:tmpl w:val="0D82AAEE"/>
    <w:lvl w:ilvl="0" w:tplc="05C0FCF0">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6D9071DA"/>
    <w:multiLevelType w:val="hybridMultilevel"/>
    <w:tmpl w:val="4E2A226C"/>
    <w:lvl w:ilvl="0" w:tplc="E7927FC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75D113B6"/>
    <w:multiLevelType w:val="hybridMultilevel"/>
    <w:tmpl w:val="540E1D5C"/>
    <w:lvl w:ilvl="0" w:tplc="9B72095C">
      <w:start w:val="1"/>
      <w:numFmt w:val="decimal"/>
      <w:lvlText w:val="%1、"/>
      <w:lvlJc w:val="left"/>
      <w:pPr>
        <w:ind w:left="1140" w:hanging="360"/>
      </w:pPr>
      <w:rPr>
        <w:rFonts w:cs="Times New Roman" w:hint="default"/>
      </w:rPr>
    </w:lvl>
    <w:lvl w:ilvl="1" w:tplc="04090019" w:tentative="1">
      <w:start w:val="1"/>
      <w:numFmt w:val="lowerLetter"/>
      <w:lvlText w:val="%2)"/>
      <w:lvlJc w:val="left"/>
      <w:pPr>
        <w:ind w:left="1620" w:hanging="420"/>
      </w:pPr>
      <w:rPr>
        <w:rFonts w:cs="Times New Roman"/>
      </w:rPr>
    </w:lvl>
    <w:lvl w:ilvl="2" w:tplc="0409001B" w:tentative="1">
      <w:start w:val="1"/>
      <w:numFmt w:val="lowerRoman"/>
      <w:lvlText w:val="%3."/>
      <w:lvlJc w:val="right"/>
      <w:pPr>
        <w:ind w:left="2040" w:hanging="420"/>
      </w:pPr>
      <w:rPr>
        <w:rFonts w:cs="Times New Roman"/>
      </w:rPr>
    </w:lvl>
    <w:lvl w:ilvl="3" w:tplc="0409000F" w:tentative="1">
      <w:start w:val="1"/>
      <w:numFmt w:val="decimal"/>
      <w:lvlText w:val="%4."/>
      <w:lvlJc w:val="left"/>
      <w:pPr>
        <w:ind w:left="2460" w:hanging="420"/>
      </w:pPr>
      <w:rPr>
        <w:rFonts w:cs="Times New Roman"/>
      </w:rPr>
    </w:lvl>
    <w:lvl w:ilvl="4" w:tplc="04090019" w:tentative="1">
      <w:start w:val="1"/>
      <w:numFmt w:val="lowerLetter"/>
      <w:lvlText w:val="%5)"/>
      <w:lvlJc w:val="left"/>
      <w:pPr>
        <w:ind w:left="2880" w:hanging="420"/>
      </w:pPr>
      <w:rPr>
        <w:rFonts w:cs="Times New Roman"/>
      </w:rPr>
    </w:lvl>
    <w:lvl w:ilvl="5" w:tplc="0409001B" w:tentative="1">
      <w:start w:val="1"/>
      <w:numFmt w:val="lowerRoman"/>
      <w:lvlText w:val="%6."/>
      <w:lvlJc w:val="right"/>
      <w:pPr>
        <w:ind w:left="3300" w:hanging="420"/>
      </w:pPr>
      <w:rPr>
        <w:rFonts w:cs="Times New Roman"/>
      </w:rPr>
    </w:lvl>
    <w:lvl w:ilvl="6" w:tplc="0409000F" w:tentative="1">
      <w:start w:val="1"/>
      <w:numFmt w:val="decimal"/>
      <w:lvlText w:val="%7."/>
      <w:lvlJc w:val="left"/>
      <w:pPr>
        <w:ind w:left="3720" w:hanging="420"/>
      </w:pPr>
      <w:rPr>
        <w:rFonts w:cs="Times New Roman"/>
      </w:rPr>
    </w:lvl>
    <w:lvl w:ilvl="7" w:tplc="04090019" w:tentative="1">
      <w:start w:val="1"/>
      <w:numFmt w:val="lowerLetter"/>
      <w:lvlText w:val="%8)"/>
      <w:lvlJc w:val="left"/>
      <w:pPr>
        <w:ind w:left="4140" w:hanging="420"/>
      </w:pPr>
      <w:rPr>
        <w:rFonts w:cs="Times New Roman"/>
      </w:rPr>
    </w:lvl>
    <w:lvl w:ilvl="8" w:tplc="0409001B" w:tentative="1">
      <w:start w:val="1"/>
      <w:numFmt w:val="lowerRoman"/>
      <w:lvlText w:val="%9."/>
      <w:lvlJc w:val="right"/>
      <w:pPr>
        <w:ind w:left="4560" w:hanging="420"/>
      </w:pPr>
      <w:rPr>
        <w:rFonts w:cs="Times New Roman"/>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85111"/>
    <w:rsid w:val="000917BC"/>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15F51"/>
    <w:rsid w:val="00124C96"/>
    <w:rsid w:val="00135B63"/>
    <w:rsid w:val="0014346A"/>
    <w:rsid w:val="0014390F"/>
    <w:rsid w:val="00145353"/>
    <w:rsid w:val="00153ADC"/>
    <w:rsid w:val="00154F72"/>
    <w:rsid w:val="00175C9E"/>
    <w:rsid w:val="00181E1A"/>
    <w:rsid w:val="00183FAF"/>
    <w:rsid w:val="00184DDC"/>
    <w:rsid w:val="00193A9B"/>
    <w:rsid w:val="001A3783"/>
    <w:rsid w:val="001A5CA8"/>
    <w:rsid w:val="001B0803"/>
    <w:rsid w:val="001B4501"/>
    <w:rsid w:val="001B54D1"/>
    <w:rsid w:val="001B6B72"/>
    <w:rsid w:val="001C0E6B"/>
    <w:rsid w:val="001C55D0"/>
    <w:rsid w:val="001C7B81"/>
    <w:rsid w:val="001D2DB1"/>
    <w:rsid w:val="001D7187"/>
    <w:rsid w:val="001D776B"/>
    <w:rsid w:val="001D78C4"/>
    <w:rsid w:val="001E48E3"/>
    <w:rsid w:val="001F2401"/>
    <w:rsid w:val="001F27A1"/>
    <w:rsid w:val="0020409E"/>
    <w:rsid w:val="0020477D"/>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A3938"/>
    <w:rsid w:val="002B042E"/>
    <w:rsid w:val="002B1C0E"/>
    <w:rsid w:val="002C6D13"/>
    <w:rsid w:val="002D2CB8"/>
    <w:rsid w:val="002E5C33"/>
    <w:rsid w:val="002F0AA4"/>
    <w:rsid w:val="002F38B8"/>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69B9"/>
    <w:rsid w:val="00390D26"/>
    <w:rsid w:val="00391204"/>
    <w:rsid w:val="003A0968"/>
    <w:rsid w:val="003A1EE9"/>
    <w:rsid w:val="003A4BFA"/>
    <w:rsid w:val="003B0708"/>
    <w:rsid w:val="003B503F"/>
    <w:rsid w:val="003D0E28"/>
    <w:rsid w:val="00406BFA"/>
    <w:rsid w:val="00407A0E"/>
    <w:rsid w:val="00407A1D"/>
    <w:rsid w:val="004105B0"/>
    <w:rsid w:val="00414503"/>
    <w:rsid w:val="00417F1F"/>
    <w:rsid w:val="00424AF0"/>
    <w:rsid w:val="004315F9"/>
    <w:rsid w:val="00436148"/>
    <w:rsid w:val="004461BD"/>
    <w:rsid w:val="00451916"/>
    <w:rsid w:val="00453453"/>
    <w:rsid w:val="00465A04"/>
    <w:rsid w:val="00467806"/>
    <w:rsid w:val="00472421"/>
    <w:rsid w:val="004913EA"/>
    <w:rsid w:val="00491545"/>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29EB"/>
    <w:rsid w:val="005743A0"/>
    <w:rsid w:val="005749A6"/>
    <w:rsid w:val="00580ADD"/>
    <w:rsid w:val="00580FB7"/>
    <w:rsid w:val="00587B02"/>
    <w:rsid w:val="0059037E"/>
    <w:rsid w:val="00592389"/>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260A4"/>
    <w:rsid w:val="0063029D"/>
    <w:rsid w:val="00635FE1"/>
    <w:rsid w:val="00640A9B"/>
    <w:rsid w:val="00641D0A"/>
    <w:rsid w:val="006468D5"/>
    <w:rsid w:val="006469F7"/>
    <w:rsid w:val="00647E0D"/>
    <w:rsid w:val="00657336"/>
    <w:rsid w:val="0066710E"/>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599B"/>
    <w:rsid w:val="007C61BD"/>
    <w:rsid w:val="007C65DA"/>
    <w:rsid w:val="007D6834"/>
    <w:rsid w:val="007D730D"/>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37019"/>
    <w:rsid w:val="008406CB"/>
    <w:rsid w:val="008426D4"/>
    <w:rsid w:val="00850978"/>
    <w:rsid w:val="0085475D"/>
    <w:rsid w:val="00864A84"/>
    <w:rsid w:val="00870110"/>
    <w:rsid w:val="008711F5"/>
    <w:rsid w:val="008722C7"/>
    <w:rsid w:val="00872333"/>
    <w:rsid w:val="00881260"/>
    <w:rsid w:val="00885824"/>
    <w:rsid w:val="00892B3C"/>
    <w:rsid w:val="008C09C5"/>
    <w:rsid w:val="008C43E1"/>
    <w:rsid w:val="008E0105"/>
    <w:rsid w:val="008E75DB"/>
    <w:rsid w:val="008F3743"/>
    <w:rsid w:val="00917B9F"/>
    <w:rsid w:val="009213A6"/>
    <w:rsid w:val="0094348F"/>
    <w:rsid w:val="00944B56"/>
    <w:rsid w:val="0094585B"/>
    <w:rsid w:val="0095661E"/>
    <w:rsid w:val="009652D6"/>
    <w:rsid w:val="009770B4"/>
    <w:rsid w:val="00995B59"/>
    <w:rsid w:val="009A57D5"/>
    <w:rsid w:val="009A6CB1"/>
    <w:rsid w:val="009A7F9A"/>
    <w:rsid w:val="009B1AC0"/>
    <w:rsid w:val="009B389A"/>
    <w:rsid w:val="009E2763"/>
    <w:rsid w:val="009E7200"/>
    <w:rsid w:val="009F4989"/>
    <w:rsid w:val="009F67D1"/>
    <w:rsid w:val="009F7780"/>
    <w:rsid w:val="00A01BA4"/>
    <w:rsid w:val="00A03E46"/>
    <w:rsid w:val="00A12360"/>
    <w:rsid w:val="00A128CD"/>
    <w:rsid w:val="00A13A19"/>
    <w:rsid w:val="00A36871"/>
    <w:rsid w:val="00A37D0E"/>
    <w:rsid w:val="00A43BCC"/>
    <w:rsid w:val="00A43E27"/>
    <w:rsid w:val="00A4450C"/>
    <w:rsid w:val="00A44EFD"/>
    <w:rsid w:val="00A4699D"/>
    <w:rsid w:val="00A71994"/>
    <w:rsid w:val="00A73E7E"/>
    <w:rsid w:val="00A74590"/>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69F3"/>
    <w:rsid w:val="00B37DC3"/>
    <w:rsid w:val="00B405A7"/>
    <w:rsid w:val="00B42CFE"/>
    <w:rsid w:val="00B620EF"/>
    <w:rsid w:val="00B6723E"/>
    <w:rsid w:val="00B81B5B"/>
    <w:rsid w:val="00B84195"/>
    <w:rsid w:val="00B85E47"/>
    <w:rsid w:val="00B927F7"/>
    <w:rsid w:val="00B976FE"/>
    <w:rsid w:val="00B97AC2"/>
    <w:rsid w:val="00BB1CEB"/>
    <w:rsid w:val="00BB22A0"/>
    <w:rsid w:val="00BC09AC"/>
    <w:rsid w:val="00BC4C95"/>
    <w:rsid w:val="00BC5FF6"/>
    <w:rsid w:val="00BC60F9"/>
    <w:rsid w:val="00BD2D81"/>
    <w:rsid w:val="00BD585A"/>
    <w:rsid w:val="00BE18A0"/>
    <w:rsid w:val="00BE2C07"/>
    <w:rsid w:val="00BE3D4A"/>
    <w:rsid w:val="00BF008F"/>
    <w:rsid w:val="00BF426F"/>
    <w:rsid w:val="00BF462F"/>
    <w:rsid w:val="00C075A2"/>
    <w:rsid w:val="00C17E00"/>
    <w:rsid w:val="00C229CF"/>
    <w:rsid w:val="00C3187B"/>
    <w:rsid w:val="00C31AE1"/>
    <w:rsid w:val="00C32C05"/>
    <w:rsid w:val="00C333E9"/>
    <w:rsid w:val="00C34AFF"/>
    <w:rsid w:val="00C36AA2"/>
    <w:rsid w:val="00C46CDF"/>
    <w:rsid w:val="00C47144"/>
    <w:rsid w:val="00C476E8"/>
    <w:rsid w:val="00C511E2"/>
    <w:rsid w:val="00C62625"/>
    <w:rsid w:val="00C751E2"/>
    <w:rsid w:val="00C76A87"/>
    <w:rsid w:val="00C8545C"/>
    <w:rsid w:val="00C86896"/>
    <w:rsid w:val="00C972DA"/>
    <w:rsid w:val="00C97BD1"/>
    <w:rsid w:val="00CA6183"/>
    <w:rsid w:val="00CC01A7"/>
    <w:rsid w:val="00CC38C0"/>
    <w:rsid w:val="00CD138D"/>
    <w:rsid w:val="00CD720C"/>
    <w:rsid w:val="00CD7455"/>
    <w:rsid w:val="00CE2976"/>
    <w:rsid w:val="00CE4FA8"/>
    <w:rsid w:val="00CE6155"/>
    <w:rsid w:val="00CF312C"/>
    <w:rsid w:val="00D00F16"/>
    <w:rsid w:val="00D0593A"/>
    <w:rsid w:val="00D12D5D"/>
    <w:rsid w:val="00D23857"/>
    <w:rsid w:val="00D24B89"/>
    <w:rsid w:val="00D31963"/>
    <w:rsid w:val="00D33478"/>
    <w:rsid w:val="00D34187"/>
    <w:rsid w:val="00D36CEA"/>
    <w:rsid w:val="00D418E0"/>
    <w:rsid w:val="00D41A3E"/>
    <w:rsid w:val="00D60E6F"/>
    <w:rsid w:val="00D63F81"/>
    <w:rsid w:val="00D75DDC"/>
    <w:rsid w:val="00D76E72"/>
    <w:rsid w:val="00D76F9A"/>
    <w:rsid w:val="00D82FDC"/>
    <w:rsid w:val="00D84095"/>
    <w:rsid w:val="00D87A32"/>
    <w:rsid w:val="00D87C3E"/>
    <w:rsid w:val="00D95434"/>
    <w:rsid w:val="00D97A92"/>
    <w:rsid w:val="00DA304A"/>
    <w:rsid w:val="00DA6708"/>
    <w:rsid w:val="00DB0C14"/>
    <w:rsid w:val="00DB1DB5"/>
    <w:rsid w:val="00DB57BA"/>
    <w:rsid w:val="00DC0A4E"/>
    <w:rsid w:val="00DC23DF"/>
    <w:rsid w:val="00DC74CF"/>
    <w:rsid w:val="00DF41A3"/>
    <w:rsid w:val="00E003C3"/>
    <w:rsid w:val="00E21B81"/>
    <w:rsid w:val="00E41078"/>
    <w:rsid w:val="00E413ED"/>
    <w:rsid w:val="00E42DFF"/>
    <w:rsid w:val="00E454F8"/>
    <w:rsid w:val="00E460B0"/>
    <w:rsid w:val="00E55E54"/>
    <w:rsid w:val="00E726B3"/>
    <w:rsid w:val="00E826E6"/>
    <w:rsid w:val="00E85773"/>
    <w:rsid w:val="00E96E66"/>
    <w:rsid w:val="00EA4EE4"/>
    <w:rsid w:val="00EA5CDB"/>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25E9B"/>
    <w:rsid w:val="00F317E8"/>
    <w:rsid w:val="00F361A3"/>
    <w:rsid w:val="00F404D0"/>
    <w:rsid w:val="00F40F1F"/>
    <w:rsid w:val="00F53409"/>
    <w:rsid w:val="00F571CE"/>
    <w:rsid w:val="00F63488"/>
    <w:rsid w:val="00F666B5"/>
    <w:rsid w:val="00F76408"/>
    <w:rsid w:val="00F77140"/>
    <w:rsid w:val="00F80919"/>
    <w:rsid w:val="00F81AD7"/>
    <w:rsid w:val="00F83AD0"/>
    <w:rsid w:val="00F84705"/>
    <w:rsid w:val="00F86400"/>
    <w:rsid w:val="00F86986"/>
    <w:rsid w:val="00FA6593"/>
    <w:rsid w:val="00FB074B"/>
    <w:rsid w:val="00FC3F9D"/>
    <w:rsid w:val="00FD297C"/>
    <w:rsid w:val="00FE162D"/>
    <w:rsid w:val="00FE4421"/>
    <w:rsid w:val="00FE497B"/>
    <w:rsid w:val="00FE7459"/>
    <w:rsid w:val="00FF7E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rPr>
      <w:kern w:val="2"/>
      <w:sz w:val="21"/>
      <w:szCs w:val="22"/>
    </w:rPr>
  </w:style>
  <w:style w:type="paragraph" w:styleId="1">
    <w:name w:val="heading 1"/>
    <w:basedOn w:val="a"/>
    <w:next w:val="a"/>
    <w:link w:val="1Char"/>
    <w:autoRedefine/>
    <w:uiPriority w:val="9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9"/>
    <w:qFormat/>
    <w:rsid w:val="008349C6"/>
    <w:pPr>
      <w:keepNext/>
      <w:keepLines/>
      <w:spacing w:before="260" w:after="260" w:line="416" w:lineRule="auto"/>
      <w:outlineLvl w:val="1"/>
    </w:pPr>
    <w:rPr>
      <w:rFonts w:ascii="Cambria" w:hAnsi="Cambr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8349C6"/>
    <w:rPr>
      <w:rFonts w:cs="Times New Roman"/>
      <w:b/>
      <w:bCs/>
      <w:kern w:val="44"/>
      <w:sz w:val="44"/>
      <w:szCs w:val="44"/>
    </w:rPr>
  </w:style>
  <w:style w:type="character" w:customStyle="1" w:styleId="2Char">
    <w:name w:val="标题 2 Char"/>
    <w:basedOn w:val="a0"/>
    <w:link w:val="2"/>
    <w:uiPriority w:val="99"/>
    <w:locked/>
    <w:rsid w:val="008349C6"/>
    <w:rPr>
      <w:rFonts w:ascii="Cambria" w:eastAsia="宋体" w:hAnsi="Cambria" w:cs="Times New Roman"/>
      <w:b/>
      <w:bCs/>
      <w:sz w:val="32"/>
      <w:szCs w:val="32"/>
    </w:rPr>
  </w:style>
  <w:style w:type="paragraph" w:styleId="a3">
    <w:name w:val="header"/>
    <w:basedOn w:val="a"/>
    <w:link w:val="Char"/>
    <w:uiPriority w:val="99"/>
    <w:semiHidden/>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C97BD1"/>
    <w:rPr>
      <w:rFonts w:cs="Times New Roman"/>
      <w:sz w:val="18"/>
      <w:szCs w:val="18"/>
    </w:rPr>
  </w:style>
  <w:style w:type="paragraph" w:styleId="a4">
    <w:name w:val="footer"/>
    <w:basedOn w:val="a"/>
    <w:link w:val="Char0"/>
    <w:uiPriority w:val="99"/>
    <w:semiHidden/>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C97BD1"/>
    <w:rPr>
      <w:rFonts w:cs="Times New Roman"/>
      <w:sz w:val="18"/>
      <w:szCs w:val="18"/>
    </w:rPr>
  </w:style>
  <w:style w:type="paragraph" w:styleId="a5">
    <w:name w:val="Title"/>
    <w:basedOn w:val="a"/>
    <w:next w:val="a"/>
    <w:link w:val="Char1"/>
    <w:uiPriority w:val="99"/>
    <w:qFormat/>
    <w:rsid w:val="00C97BD1"/>
    <w:pPr>
      <w:spacing w:before="240" w:after="60"/>
      <w:jc w:val="center"/>
      <w:outlineLvl w:val="0"/>
    </w:pPr>
    <w:rPr>
      <w:rFonts w:ascii="Cambria" w:hAnsi="Cambria"/>
      <w:b/>
      <w:bCs/>
      <w:sz w:val="32"/>
      <w:szCs w:val="32"/>
    </w:rPr>
  </w:style>
  <w:style w:type="character" w:customStyle="1" w:styleId="Char1">
    <w:name w:val="标题 Char"/>
    <w:basedOn w:val="a0"/>
    <w:link w:val="a5"/>
    <w:uiPriority w:val="99"/>
    <w:locked/>
    <w:rsid w:val="00C97BD1"/>
    <w:rPr>
      <w:rFonts w:ascii="Cambria" w:eastAsia="Times New Roman" w:hAnsi="Cambria" w:cs="Times New Roman"/>
      <w:b/>
      <w:bCs/>
      <w:sz w:val="32"/>
      <w:szCs w:val="32"/>
    </w:rPr>
  </w:style>
  <w:style w:type="paragraph" w:styleId="a6">
    <w:name w:val="List Paragraph"/>
    <w:basedOn w:val="a"/>
    <w:uiPriority w:val="99"/>
    <w:qFormat/>
    <w:rsid w:val="00407A1D"/>
    <w:pPr>
      <w:ind w:firstLineChars="200" w:firstLine="420"/>
    </w:pPr>
  </w:style>
  <w:style w:type="character" w:styleId="a7">
    <w:name w:val="Hyperlink"/>
    <w:basedOn w:val="a0"/>
    <w:uiPriority w:val="99"/>
    <w:semiHidden/>
    <w:rsid w:val="0033457C"/>
    <w:rPr>
      <w:rFonts w:cs="Times New Roman"/>
      <w:color w:val="0000FF"/>
      <w:u w:val="single"/>
    </w:rPr>
  </w:style>
  <w:style w:type="paragraph" w:styleId="a8">
    <w:name w:val="Balloon Text"/>
    <w:basedOn w:val="a"/>
    <w:link w:val="Char2"/>
    <w:uiPriority w:val="99"/>
    <w:semiHidden/>
    <w:rsid w:val="001F27A1"/>
    <w:rPr>
      <w:sz w:val="18"/>
      <w:szCs w:val="18"/>
    </w:rPr>
  </w:style>
  <w:style w:type="character" w:customStyle="1" w:styleId="Char2">
    <w:name w:val="批注框文本 Char"/>
    <w:basedOn w:val="a0"/>
    <w:link w:val="a8"/>
    <w:uiPriority w:val="99"/>
    <w:semiHidden/>
    <w:locked/>
    <w:rsid w:val="001F27A1"/>
    <w:rPr>
      <w:rFonts w:cs="Times New Roman"/>
      <w:sz w:val="18"/>
      <w:szCs w:val="18"/>
    </w:rPr>
  </w:style>
  <w:style w:type="paragraph" w:styleId="a9">
    <w:name w:val="Revision"/>
    <w:hidden/>
    <w:uiPriority w:val="99"/>
    <w:semiHidden/>
    <w:rsid w:val="00A36871"/>
    <w:rPr>
      <w:kern w:val="2"/>
      <w:sz w:val="21"/>
      <w:szCs w:val="22"/>
    </w:rPr>
  </w:style>
  <w:style w:type="paragraph" w:customStyle="1" w:styleId="Default">
    <w:name w:val="Default"/>
    <w:uiPriority w:val="99"/>
    <w:rsid w:val="00407A0E"/>
    <w:pPr>
      <w:widowControl w:val="0"/>
      <w:autoSpaceDE w:val="0"/>
      <w:autoSpaceDN w:val="0"/>
      <w:adjustRightInd w:val="0"/>
    </w:pPr>
    <w:rPr>
      <w:rFonts w:ascii="FangSong" w:hAnsi="FangSong" w:cs="FangSong"/>
      <w:color w:val="000000"/>
      <w:sz w:val="24"/>
      <w:szCs w:val="24"/>
    </w:rPr>
  </w:style>
</w:styles>
</file>

<file path=word/webSettings.xml><?xml version="1.0" encoding="utf-8"?>
<w:webSettings xmlns:r="http://schemas.openxmlformats.org/officeDocument/2006/relationships" xmlns:w="http://schemas.openxmlformats.org/wordprocessingml/2006/main">
  <w:divs>
    <w:div w:id="221214416">
      <w:marLeft w:val="0"/>
      <w:marRight w:val="0"/>
      <w:marTop w:val="0"/>
      <w:marBottom w:val="0"/>
      <w:divBdr>
        <w:top w:val="none" w:sz="0" w:space="0" w:color="auto"/>
        <w:left w:val="none" w:sz="0" w:space="0" w:color="auto"/>
        <w:bottom w:val="none" w:sz="0" w:space="0" w:color="auto"/>
        <w:right w:val="none" w:sz="0" w:space="0" w:color="auto"/>
      </w:divBdr>
    </w:div>
    <w:div w:id="221214417">
      <w:marLeft w:val="0"/>
      <w:marRight w:val="0"/>
      <w:marTop w:val="0"/>
      <w:marBottom w:val="0"/>
      <w:divBdr>
        <w:top w:val="none" w:sz="0" w:space="0" w:color="auto"/>
        <w:left w:val="none" w:sz="0" w:space="0" w:color="auto"/>
        <w:bottom w:val="none" w:sz="0" w:space="0" w:color="auto"/>
        <w:right w:val="none" w:sz="0" w:space="0" w:color="auto"/>
      </w:divBdr>
    </w:div>
    <w:div w:id="221214418">
      <w:marLeft w:val="0"/>
      <w:marRight w:val="0"/>
      <w:marTop w:val="0"/>
      <w:marBottom w:val="0"/>
      <w:divBdr>
        <w:top w:val="none" w:sz="0" w:space="0" w:color="auto"/>
        <w:left w:val="none" w:sz="0" w:space="0" w:color="auto"/>
        <w:bottom w:val="none" w:sz="0" w:space="0" w:color="auto"/>
        <w:right w:val="none" w:sz="0" w:space="0" w:color="auto"/>
      </w:divBdr>
    </w:div>
    <w:div w:id="2212144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3490</TotalTime>
  <Pages>7</Pages>
  <Words>1335</Words>
  <Characters>7614</Characters>
  <Application>Microsoft Office Word</Application>
  <DocSecurity>0</DocSecurity>
  <Lines>63</Lines>
  <Paragraphs>17</Paragraphs>
  <ScaleCrop>false</ScaleCrop>
  <Company>番茄花园</Company>
  <LinksUpToDate>false</LinksUpToDate>
  <CharactersWithSpaces>8932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Administrator</cp:lastModifiedBy>
  <cp:revision>378</cp:revision>
  <dcterms:created xsi:type="dcterms:W3CDTF">2012-08-16T13:53:00Z</dcterms:created>
  <dcterms:modified xsi:type="dcterms:W3CDTF">2012-09-02T06:12:00Z</dcterms:modified>
</cp:coreProperties>
</file>