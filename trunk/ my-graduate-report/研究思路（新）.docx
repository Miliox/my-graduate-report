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113" w:rsidRDefault="00D435DC" w:rsidP="00D435DC">
      <w:pPr>
        <w:pStyle w:val="a5"/>
      </w:pPr>
      <w:r w:rsidRPr="00FE4421">
        <w:rPr>
          <w:rFonts w:hint="eastAsia"/>
        </w:rPr>
        <w:t>面向过程感知的</w:t>
      </w:r>
      <w:r>
        <w:rPr>
          <w:rFonts w:hint="eastAsia"/>
        </w:rPr>
        <w:t>泛在网络系统</w:t>
      </w:r>
      <w:r w:rsidRPr="00FE4421">
        <w:rPr>
          <w:rFonts w:hint="eastAsia"/>
        </w:rPr>
        <w:t>资源调度</w:t>
      </w:r>
    </w:p>
    <w:p w:rsidR="00D435DC" w:rsidRPr="008349C6" w:rsidRDefault="00D435DC" w:rsidP="00D435DC">
      <w:pPr>
        <w:pStyle w:val="1"/>
      </w:pPr>
      <w:r>
        <w:rPr>
          <w:rFonts w:hint="eastAsia"/>
        </w:rPr>
        <w:t>一</w:t>
      </w:r>
      <w:r w:rsidR="006320BF">
        <w:rPr>
          <w:rFonts w:hint="eastAsia"/>
        </w:rPr>
        <w:t xml:space="preserve"> </w:t>
      </w:r>
      <w:r>
        <w:rPr>
          <w:rFonts w:hint="eastAsia"/>
        </w:rPr>
        <w:t>课题意义</w:t>
      </w:r>
    </w:p>
    <w:p w:rsidR="00D435DC" w:rsidRPr="00D435DC" w:rsidRDefault="00D435DC" w:rsidP="00D435DC">
      <w:pPr>
        <w:pStyle w:val="2"/>
      </w:pPr>
      <w:r w:rsidRPr="00D435DC">
        <w:rPr>
          <w:rFonts w:hint="eastAsia"/>
        </w:rPr>
        <w:t>研究意义</w:t>
      </w:r>
      <w:r w:rsidRPr="00D435DC">
        <w:t xml:space="preserve"> </w:t>
      </w:r>
    </w:p>
    <w:p w:rsidR="0045370B" w:rsidRDefault="0045370B" w:rsidP="00986C81">
      <w:pPr>
        <w:ind w:firstLine="420"/>
      </w:pPr>
      <w:r>
        <w:rPr>
          <w:rFonts w:hint="eastAsia"/>
        </w:rPr>
        <w:t>随着信息技术的进步，网络的发展速度越来越迅速。</w:t>
      </w:r>
      <w:r w:rsidR="00126CD0">
        <w:rPr>
          <w:rFonts w:hint="eastAsia"/>
        </w:rPr>
        <w:t>人们对于网络的无时无刻的需求</w:t>
      </w:r>
      <w:r w:rsidR="003C61FE">
        <w:rPr>
          <w:rFonts w:hint="eastAsia"/>
        </w:rPr>
        <w:t>，</w:t>
      </w:r>
      <w:r w:rsidR="00126CD0">
        <w:rPr>
          <w:rFonts w:hint="eastAsia"/>
        </w:rPr>
        <w:t>导致了</w:t>
      </w:r>
      <w:r w:rsidR="003C61FE">
        <w:rPr>
          <w:rFonts w:hint="eastAsia"/>
        </w:rPr>
        <w:t>泛在网络这一概念</w:t>
      </w:r>
      <w:r w:rsidR="00126CD0">
        <w:rPr>
          <w:rFonts w:hint="eastAsia"/>
        </w:rPr>
        <w:t>的出现</w:t>
      </w:r>
      <w:r w:rsidR="003C61FE">
        <w:rPr>
          <w:rFonts w:hint="eastAsia"/>
        </w:rPr>
        <w:t>。</w:t>
      </w:r>
    </w:p>
    <w:p w:rsidR="00DD7A36" w:rsidRDefault="00C3622F" w:rsidP="00986C81">
      <w:pPr>
        <w:ind w:firstLine="420"/>
      </w:pPr>
      <w:r>
        <w:rPr>
          <w:rFonts w:hint="eastAsia"/>
        </w:rPr>
        <w:t>泛在网络中，存在着许多资源有限的服务提供者，所以对其系统资源进行调度是非常有必要的。</w:t>
      </w:r>
      <w:r w:rsidR="009577B9">
        <w:rPr>
          <w:rFonts w:hint="eastAsia"/>
        </w:rPr>
        <w:t>从某种角度来说，</w:t>
      </w:r>
      <w:r w:rsidR="00594F3F">
        <w:rPr>
          <w:rFonts w:hint="eastAsia"/>
        </w:rPr>
        <w:t>对泛在网络进行资源调度主要是根据</w:t>
      </w:r>
      <w:r w:rsidR="00F61638">
        <w:rPr>
          <w:rFonts w:hint="eastAsia"/>
        </w:rPr>
        <w:t>其</w:t>
      </w:r>
      <w:r w:rsidR="00594F3F">
        <w:rPr>
          <w:rFonts w:hint="eastAsia"/>
        </w:rPr>
        <w:t>反馈出来的</w:t>
      </w:r>
      <w:r w:rsidR="00A572CD">
        <w:rPr>
          <w:rFonts w:hint="eastAsia"/>
        </w:rPr>
        <w:t>信息进行处理。因此，</w:t>
      </w:r>
      <w:r w:rsidR="00F61638">
        <w:rPr>
          <w:rFonts w:hint="eastAsia"/>
        </w:rPr>
        <w:t>可以使用事件管理方式来应对各种网络事件。然而，</w:t>
      </w:r>
      <w:r w:rsidR="009577B9">
        <w:rPr>
          <w:rFonts w:hint="eastAsia"/>
        </w:rPr>
        <w:t>事件管理操作目前仍主要通过人工来完成。有调查表明，操作人员</w:t>
      </w:r>
      <w:r w:rsidR="0030552C">
        <w:rPr>
          <w:rFonts w:hint="eastAsia"/>
        </w:rPr>
        <w:t>60%---</w:t>
      </w:r>
      <w:r w:rsidR="009577B9">
        <w:rPr>
          <w:rFonts w:hint="eastAsia"/>
        </w:rPr>
        <w:t>90%</w:t>
      </w:r>
      <w:r w:rsidR="009577B9">
        <w:rPr>
          <w:rFonts w:hint="eastAsia"/>
        </w:rPr>
        <w:t>的时间仍在使用简单的测量和诊断工具来收集、监视和分析网络事件。这种人工过程不能满足网络日益增长的发展速度复杂性和规模的需求，网络管理人员的人工处理速度跟不上</w:t>
      </w:r>
      <w:r w:rsidR="00F61638">
        <w:rPr>
          <w:rFonts w:hint="eastAsia"/>
        </w:rPr>
        <w:t>各种</w:t>
      </w:r>
      <w:r w:rsidR="009577B9">
        <w:rPr>
          <w:rFonts w:hint="eastAsia"/>
        </w:rPr>
        <w:t>网络事件生成的速度。因此提供一个自动化系统</w:t>
      </w:r>
      <w:r w:rsidR="002961E4">
        <w:rPr>
          <w:rFonts w:hint="eastAsia"/>
        </w:rPr>
        <w:t>，</w:t>
      </w:r>
      <w:r w:rsidR="009577B9">
        <w:rPr>
          <w:rFonts w:hint="eastAsia"/>
        </w:rPr>
        <w:t>为大规模</w:t>
      </w:r>
      <w:r w:rsidR="002961E4">
        <w:rPr>
          <w:rFonts w:hint="eastAsia"/>
        </w:rPr>
        <w:t>、</w:t>
      </w:r>
      <w:r w:rsidR="009577B9">
        <w:rPr>
          <w:rFonts w:hint="eastAsia"/>
        </w:rPr>
        <w:t>高复杂度的</w:t>
      </w:r>
      <w:r w:rsidR="000006D6">
        <w:rPr>
          <w:rFonts w:hint="eastAsia"/>
        </w:rPr>
        <w:t>分布式</w:t>
      </w:r>
      <w:r w:rsidR="009577B9">
        <w:rPr>
          <w:rFonts w:hint="eastAsia"/>
        </w:rPr>
        <w:t>网络实现自动化的事件管理</w:t>
      </w:r>
      <w:r w:rsidR="002961E4">
        <w:rPr>
          <w:rFonts w:hint="eastAsia"/>
        </w:rPr>
        <w:t>，</w:t>
      </w:r>
      <w:r w:rsidR="009577B9">
        <w:rPr>
          <w:rFonts w:hint="eastAsia"/>
        </w:rPr>
        <w:t>是网络管理研究课题的一项重要任务</w:t>
      </w:r>
      <w:r w:rsidR="002961E4">
        <w:rPr>
          <w:rFonts w:hint="eastAsia"/>
        </w:rPr>
        <w:t>，</w:t>
      </w:r>
      <w:r w:rsidR="009577B9">
        <w:rPr>
          <w:rFonts w:hint="eastAsia"/>
        </w:rPr>
        <w:t>这就是事件管理系统</w:t>
      </w:r>
      <w:r w:rsidR="002961E4">
        <w:rPr>
          <w:rFonts w:hint="eastAsia"/>
        </w:rPr>
        <w:t>。</w:t>
      </w:r>
      <w:r w:rsidR="009577B9">
        <w:rPr>
          <w:rFonts w:hint="eastAsia"/>
        </w:rPr>
        <w:t>网络事件管理系统有助于在以下几个方面应对事件</w:t>
      </w:r>
      <w:r w:rsidR="002961E4">
        <w:rPr>
          <w:rFonts w:hint="eastAsia"/>
        </w:rPr>
        <w:t>“</w:t>
      </w:r>
      <w:r w:rsidR="009577B9">
        <w:rPr>
          <w:rFonts w:hint="eastAsia"/>
        </w:rPr>
        <w:t>风暴</w:t>
      </w:r>
      <w:r w:rsidR="002961E4">
        <w:rPr>
          <w:rFonts w:hint="eastAsia"/>
        </w:rPr>
        <w:t>”</w:t>
      </w:r>
      <w:r w:rsidR="009577B9">
        <w:rPr>
          <w:rFonts w:hint="eastAsia"/>
        </w:rPr>
        <w:t>问题</w:t>
      </w:r>
      <w:r w:rsidR="002961E4">
        <w:rPr>
          <w:rFonts w:hint="eastAsia"/>
        </w:rPr>
        <w:t>：</w:t>
      </w:r>
      <w:r w:rsidR="009577B9">
        <w:rPr>
          <w:rFonts w:hint="eastAsia"/>
        </w:rPr>
        <w:t>(1)</w:t>
      </w:r>
      <w:r w:rsidR="009577B9">
        <w:rPr>
          <w:rFonts w:hint="eastAsia"/>
        </w:rPr>
        <w:t>自动进行事件收集减少人工操作的负担</w:t>
      </w:r>
      <w:r w:rsidR="002961E4">
        <w:rPr>
          <w:rFonts w:hint="eastAsia"/>
        </w:rPr>
        <w:t>：</w:t>
      </w:r>
      <w:r w:rsidR="009577B9">
        <w:rPr>
          <w:rFonts w:hint="eastAsia"/>
        </w:rPr>
        <w:t>(2)</w:t>
      </w:r>
      <w:r w:rsidR="009577B9">
        <w:rPr>
          <w:rFonts w:hint="eastAsia"/>
        </w:rPr>
        <w:t>通过事件关联技术区分故障根源和故障症状化简复杂的事件流使其更容易进行分析</w:t>
      </w:r>
      <w:r w:rsidR="002961E4">
        <w:rPr>
          <w:rFonts w:hint="eastAsia"/>
        </w:rPr>
        <w:t>；</w:t>
      </w:r>
      <w:r w:rsidR="009577B9">
        <w:rPr>
          <w:rFonts w:hint="eastAsia"/>
        </w:rPr>
        <w:t>(3)</w:t>
      </w:r>
      <w:r w:rsidR="009577B9">
        <w:rPr>
          <w:rFonts w:hint="eastAsia"/>
        </w:rPr>
        <w:t>辅助故障诊断与恢复实现高可用性服务</w:t>
      </w:r>
      <w:r w:rsidR="002961E4">
        <w:rPr>
          <w:rFonts w:hint="eastAsia"/>
        </w:rPr>
        <w:t>。</w:t>
      </w:r>
    </w:p>
    <w:p w:rsidR="001452C6" w:rsidRDefault="00DD7A36" w:rsidP="00986C81">
      <w:pPr>
        <w:ind w:firstLine="420"/>
      </w:pPr>
      <w:r>
        <w:rPr>
          <w:rFonts w:hint="eastAsia"/>
        </w:rPr>
        <w:t>由于</w:t>
      </w:r>
      <w:r w:rsidR="00E80760">
        <w:rPr>
          <w:rFonts w:hint="eastAsia"/>
        </w:rPr>
        <w:t>泛在网络中的事件比较复杂，所以为</w:t>
      </w:r>
      <w:r w:rsidR="009735F4">
        <w:rPr>
          <w:rFonts w:hint="eastAsia"/>
        </w:rPr>
        <w:t>各种</w:t>
      </w:r>
      <w:r w:rsidR="00E80760">
        <w:rPr>
          <w:rFonts w:hint="eastAsia"/>
        </w:rPr>
        <w:t>事件建立一个</w:t>
      </w:r>
      <w:r w:rsidR="008F4955">
        <w:rPr>
          <w:rFonts w:hint="eastAsia"/>
        </w:rPr>
        <w:t>高度统一的</w:t>
      </w:r>
      <w:r w:rsidR="00E80760">
        <w:rPr>
          <w:rFonts w:hint="eastAsia"/>
        </w:rPr>
        <w:t>整体模型比较困难。在此，引入人工智能中的分层控制策略</w:t>
      </w:r>
      <w:r w:rsidR="002D0173">
        <w:rPr>
          <w:rFonts w:hint="eastAsia"/>
        </w:rPr>
        <w:t>思想</w:t>
      </w:r>
      <w:r w:rsidR="00E80760">
        <w:rPr>
          <w:rFonts w:hint="eastAsia"/>
        </w:rPr>
        <w:t>，</w:t>
      </w:r>
      <w:r w:rsidR="00ED66EC">
        <w:rPr>
          <w:rFonts w:hint="eastAsia"/>
        </w:rPr>
        <w:t>对系统根据需求进行分层。</w:t>
      </w:r>
      <w:r w:rsidRPr="00DD7A36">
        <w:rPr>
          <w:rFonts w:hint="eastAsia"/>
        </w:rPr>
        <w:t>层次多了</w:t>
      </w:r>
      <w:r w:rsidR="0007299E">
        <w:rPr>
          <w:rFonts w:hint="eastAsia"/>
        </w:rPr>
        <w:t>，</w:t>
      </w:r>
      <w:r w:rsidRPr="00DD7A36">
        <w:rPr>
          <w:rFonts w:hint="eastAsia"/>
        </w:rPr>
        <w:t>层次之间表示粒度的差异就缩小了</w:t>
      </w:r>
      <w:r w:rsidR="0007299E">
        <w:rPr>
          <w:rFonts w:hint="eastAsia"/>
        </w:rPr>
        <w:t>，</w:t>
      </w:r>
      <w:r w:rsidRPr="00DD7A36">
        <w:rPr>
          <w:rFonts w:hint="eastAsia"/>
        </w:rPr>
        <w:t>因此有利于层间通讯</w:t>
      </w:r>
      <w:r w:rsidR="00810A2E">
        <w:rPr>
          <w:rFonts w:hint="eastAsia"/>
        </w:rPr>
        <w:t>。</w:t>
      </w:r>
      <w:r w:rsidRPr="00DD7A36">
        <w:rPr>
          <w:rFonts w:hint="eastAsia"/>
        </w:rPr>
        <w:t>下层不能处理的问题可以提交上层解决</w:t>
      </w:r>
      <w:r w:rsidR="0007299E">
        <w:rPr>
          <w:rFonts w:hint="eastAsia"/>
        </w:rPr>
        <w:t>，</w:t>
      </w:r>
      <w:r w:rsidRPr="00DD7A36">
        <w:rPr>
          <w:rFonts w:hint="eastAsia"/>
        </w:rPr>
        <w:t>上层处理的结果可以指导下层的工作</w:t>
      </w:r>
      <w:r w:rsidR="00F47CAB">
        <w:rPr>
          <w:rFonts w:hint="eastAsia"/>
        </w:rPr>
        <w:t>。</w:t>
      </w:r>
      <w:r w:rsidRPr="00DD7A36">
        <w:rPr>
          <w:rFonts w:hint="eastAsia"/>
        </w:rPr>
        <w:t>高层知识的引入</w:t>
      </w:r>
      <w:r w:rsidR="0007299E">
        <w:rPr>
          <w:rFonts w:hint="eastAsia"/>
        </w:rPr>
        <w:t>，</w:t>
      </w:r>
      <w:r w:rsidRPr="00DD7A36">
        <w:rPr>
          <w:rFonts w:hint="eastAsia"/>
        </w:rPr>
        <w:t>可以降低底层数值处理的复杂性</w:t>
      </w:r>
      <w:r w:rsidR="0007299E">
        <w:rPr>
          <w:rFonts w:hint="eastAsia"/>
        </w:rPr>
        <w:t>，</w:t>
      </w:r>
      <w:r w:rsidRPr="00DD7A36">
        <w:rPr>
          <w:rFonts w:hint="eastAsia"/>
        </w:rPr>
        <w:t>提高系统的智能</w:t>
      </w:r>
      <w:r w:rsidR="00F47CAB">
        <w:rPr>
          <w:rFonts w:hint="eastAsia"/>
        </w:rPr>
        <w:t>。</w:t>
      </w:r>
      <w:r w:rsidR="008F4955">
        <w:rPr>
          <w:rFonts w:hint="eastAsia"/>
        </w:rPr>
        <w:t>并且，</w:t>
      </w:r>
      <w:r w:rsidR="00AF4C9D">
        <w:rPr>
          <w:rFonts w:hint="eastAsia"/>
        </w:rPr>
        <w:t>上层可以实现对于资源的透明管理。</w:t>
      </w:r>
    </w:p>
    <w:p w:rsidR="008852E1" w:rsidRDefault="006A5D71" w:rsidP="00986C81">
      <w:pPr>
        <w:ind w:firstLine="420"/>
      </w:pPr>
      <w:r>
        <w:rPr>
          <w:rFonts w:hint="eastAsia"/>
        </w:rPr>
        <w:t>为了对分布式的网络资源</w:t>
      </w:r>
      <w:r w:rsidR="00434309">
        <w:rPr>
          <w:rFonts w:hint="eastAsia"/>
        </w:rPr>
        <w:t>按需分配，那么就需要对其进行精密控制。</w:t>
      </w:r>
      <w:r w:rsidR="008A5609">
        <w:rPr>
          <w:rFonts w:hint="eastAsia"/>
        </w:rPr>
        <w:t>引入事务控</w:t>
      </w:r>
      <w:r w:rsidR="00E971AD">
        <w:rPr>
          <w:rFonts w:hint="eastAsia"/>
        </w:rPr>
        <w:t>制能够非常有效的解决分布式网络资源分配的问题。</w:t>
      </w:r>
      <w:r w:rsidR="008A5609">
        <w:rPr>
          <w:rFonts w:hint="eastAsia"/>
        </w:rPr>
        <w:t>事务的四个特征：</w:t>
      </w:r>
      <w:r w:rsidR="008A5609">
        <w:rPr>
          <w:rFonts w:hint="eastAsia"/>
        </w:rPr>
        <w:t>1</w:t>
      </w:r>
      <w:r w:rsidR="008A5609">
        <w:rPr>
          <w:rFonts w:hint="eastAsia"/>
        </w:rPr>
        <w:t>）原子性，</w:t>
      </w:r>
      <w:r w:rsidR="008A5609" w:rsidRPr="008A5609">
        <w:rPr>
          <w:rFonts w:hint="eastAsia"/>
        </w:rPr>
        <w:t>即一事务的操作要么全部执行，要么全部不执行。当事务非正常终止时，其中间结果将被取消。</w:t>
      </w:r>
      <w:r w:rsidR="008A5609">
        <w:rPr>
          <w:rFonts w:hint="eastAsia"/>
        </w:rPr>
        <w:t>2</w:t>
      </w:r>
      <w:r w:rsidR="008A5609">
        <w:rPr>
          <w:rFonts w:hint="eastAsia"/>
        </w:rPr>
        <w:t>）</w:t>
      </w:r>
      <w:r w:rsidR="008A5609" w:rsidRPr="008A5609">
        <w:rPr>
          <w:rFonts w:hint="eastAsia"/>
        </w:rPr>
        <w:t>一致性，又叫可串行性。并发执行的几个事务，其操作的结果应与以某种次序串行执行它们的结果相同，因此称为可串行性。这种可串行化的并发调度是由数据库系统的并发控制机制来完成，以保证并发事务执行时数据库状态一致，所以这种性质也称为事务的一致性。</w:t>
      </w:r>
      <w:r w:rsidR="001D3E6D">
        <w:rPr>
          <w:rFonts w:hint="eastAsia"/>
        </w:rPr>
        <w:t>3</w:t>
      </w:r>
      <w:r w:rsidR="001D3E6D">
        <w:rPr>
          <w:rFonts w:hint="eastAsia"/>
        </w:rPr>
        <w:t>）</w:t>
      </w:r>
      <w:r w:rsidR="001D3E6D" w:rsidRPr="001D3E6D">
        <w:rPr>
          <w:rFonts w:hint="eastAsia"/>
        </w:rPr>
        <w:t>隔离性，一个未完成事务不能在提交前就把其中间结果提供给其它事务使用</w:t>
      </w:r>
      <w:r w:rsidR="00CE6B64">
        <w:rPr>
          <w:rFonts w:hint="eastAsia"/>
        </w:rPr>
        <w:t>。</w:t>
      </w:r>
      <w:r w:rsidR="00CE6B64">
        <w:rPr>
          <w:rFonts w:hint="eastAsia"/>
        </w:rPr>
        <w:t>4</w:t>
      </w:r>
      <w:r w:rsidR="00CE6B64">
        <w:rPr>
          <w:rFonts w:hint="eastAsia"/>
        </w:rPr>
        <w:t>）</w:t>
      </w:r>
      <w:r w:rsidR="00CE6B64" w:rsidRPr="00CE6B64">
        <w:rPr>
          <w:rFonts w:hint="eastAsia"/>
        </w:rPr>
        <w:t>耐久性，一个事务正常结束即提交后其操作的结果将永久化且与提交后发生的故障无关。</w:t>
      </w:r>
      <w:r w:rsidR="00E971AD">
        <w:rPr>
          <w:rFonts w:hint="eastAsia"/>
        </w:rPr>
        <w:t>将泛在网络中的每个节点中的资源调度事件可视为事务操作，采用事务控制组件来构建监控系统能够保证分布式网络节点资源分配的统一性。</w:t>
      </w:r>
    </w:p>
    <w:p w:rsidR="00662781" w:rsidRDefault="00280B81" w:rsidP="00986C81">
      <w:pPr>
        <w:ind w:firstLine="420"/>
      </w:pPr>
      <w:r>
        <w:rPr>
          <w:rFonts w:hint="eastAsia"/>
        </w:rPr>
        <w:t>泛在网络中的</w:t>
      </w:r>
      <w:r w:rsidR="00EC771D">
        <w:rPr>
          <w:rFonts w:hint="eastAsia"/>
        </w:rPr>
        <w:t>提供服务的</w:t>
      </w:r>
      <w:r>
        <w:rPr>
          <w:rFonts w:hint="eastAsia"/>
        </w:rPr>
        <w:t>节点大部分</w:t>
      </w:r>
      <w:r w:rsidR="008B13D0">
        <w:rPr>
          <w:rFonts w:hint="eastAsia"/>
        </w:rPr>
        <w:t>都是</w:t>
      </w:r>
      <w:r>
        <w:rPr>
          <w:rFonts w:hint="eastAsia"/>
        </w:rPr>
        <w:t>资源有限</w:t>
      </w:r>
      <w:r w:rsidR="00EC771D">
        <w:rPr>
          <w:rFonts w:hint="eastAsia"/>
        </w:rPr>
        <w:t>型的，</w:t>
      </w:r>
      <w:r>
        <w:rPr>
          <w:rFonts w:hint="eastAsia"/>
        </w:rPr>
        <w:t>所以</w:t>
      </w:r>
      <w:r w:rsidR="008B13D0">
        <w:rPr>
          <w:rFonts w:hint="eastAsia"/>
        </w:rPr>
        <w:t>在</w:t>
      </w:r>
      <w:r>
        <w:rPr>
          <w:rFonts w:hint="eastAsia"/>
        </w:rPr>
        <w:t>对其进行资源调度</w:t>
      </w:r>
      <w:r w:rsidR="008B13D0">
        <w:rPr>
          <w:rFonts w:hint="eastAsia"/>
        </w:rPr>
        <w:t>方面</w:t>
      </w:r>
      <w:r>
        <w:rPr>
          <w:rFonts w:hint="eastAsia"/>
        </w:rPr>
        <w:t>，</w:t>
      </w:r>
      <w:r w:rsidR="008B13D0">
        <w:rPr>
          <w:rFonts w:hint="eastAsia"/>
        </w:rPr>
        <w:t>优化</w:t>
      </w:r>
      <w:r>
        <w:rPr>
          <w:rFonts w:hint="eastAsia"/>
        </w:rPr>
        <w:t>能量管理</w:t>
      </w:r>
      <w:r w:rsidR="008B13D0">
        <w:rPr>
          <w:rFonts w:hint="eastAsia"/>
        </w:rPr>
        <w:t>和多源资源分配显得尤为重要了</w:t>
      </w:r>
      <w:r>
        <w:rPr>
          <w:rFonts w:hint="eastAsia"/>
        </w:rPr>
        <w:t>。</w:t>
      </w:r>
      <w:r w:rsidR="007D061D">
        <w:rPr>
          <w:rFonts w:hint="eastAsia"/>
        </w:rPr>
        <w:t>泛在网络中的节点一般都是按照某些任务进行不间断的运行，当其在空闲时间内仍然进</w:t>
      </w:r>
      <w:r w:rsidR="00444C98">
        <w:rPr>
          <w:rFonts w:hint="eastAsia"/>
        </w:rPr>
        <w:t>行运行，</w:t>
      </w:r>
      <w:r w:rsidR="005F4BEA">
        <w:rPr>
          <w:rFonts w:hint="eastAsia"/>
        </w:rPr>
        <w:t>或者由于多个资源分配的不合理，</w:t>
      </w:r>
      <w:r w:rsidR="00444C98">
        <w:rPr>
          <w:rFonts w:hint="eastAsia"/>
        </w:rPr>
        <w:t>导致能源浪费，当节点的电源耗尽后就会关闭机器，</w:t>
      </w:r>
      <w:r w:rsidR="00736ABD">
        <w:rPr>
          <w:rFonts w:hint="eastAsia"/>
        </w:rPr>
        <w:t>或者浪费能源，</w:t>
      </w:r>
      <w:r w:rsidR="00D15594">
        <w:rPr>
          <w:rFonts w:hint="eastAsia"/>
        </w:rPr>
        <w:t>这样提供的网络服务性价比不是最好的</w:t>
      </w:r>
      <w:r w:rsidR="00444C98">
        <w:rPr>
          <w:rFonts w:hint="eastAsia"/>
        </w:rPr>
        <w:t>。</w:t>
      </w:r>
      <w:r w:rsidR="005F4BEA">
        <w:rPr>
          <w:rFonts w:hint="eastAsia"/>
        </w:rPr>
        <w:t>所以，必须对能量管理进行优化，这样才能保证节点提供优质的服务。</w:t>
      </w:r>
    </w:p>
    <w:p w:rsidR="003432F3" w:rsidRDefault="003432F3" w:rsidP="003432F3">
      <w:pPr>
        <w:pStyle w:val="2"/>
      </w:pPr>
      <w:r>
        <w:rPr>
          <w:rFonts w:hint="eastAsia"/>
        </w:rPr>
        <w:lastRenderedPageBreak/>
        <w:t>国内外研究现状</w:t>
      </w:r>
    </w:p>
    <w:p w:rsidR="009F2948" w:rsidRDefault="008C1A86" w:rsidP="009F2948">
      <w:pPr>
        <w:ind w:firstLine="420"/>
      </w:pPr>
      <w:r>
        <w:rPr>
          <w:rFonts w:hint="eastAsia"/>
        </w:rPr>
        <w:t>泛在网络是一种利用已有技术和发展新技术为特征的网络，其主要目标是让人们在任何地方任何时间能够通信，访问网络内的一切。</w:t>
      </w:r>
    </w:p>
    <w:p w:rsidR="008C1A86" w:rsidRDefault="008C1A86" w:rsidP="009F2948">
      <w:pPr>
        <w:ind w:firstLine="420"/>
      </w:pPr>
      <w:r w:rsidRPr="008C1A86">
        <w:rPr>
          <w:rFonts w:hint="eastAsia"/>
        </w:rPr>
        <w:t>日本韩国率先把泛在网络作为一个国家发展战略进行部署。经过这几年的发展，日本韩国的泛在网络技术已经处于领先的地位</w:t>
      </w:r>
      <w:r w:rsidR="009E3A3F">
        <w:rPr>
          <w:rFonts w:hint="eastAsia"/>
        </w:rPr>
        <w:t>。</w:t>
      </w:r>
      <w:r w:rsidR="009E3A3F" w:rsidRPr="009E3A3F">
        <w:rPr>
          <w:rFonts w:hint="eastAsia"/>
        </w:rPr>
        <w:t>泛在网络社会充分利用日本信息技术优势，包括近</w:t>
      </w:r>
      <w:r w:rsidR="009E3A3F" w:rsidRPr="009E3A3F">
        <w:rPr>
          <w:rFonts w:hint="eastAsia"/>
        </w:rPr>
        <w:t>100</w:t>
      </w:r>
      <w:r w:rsidR="009E3A3F" w:rsidRPr="009E3A3F">
        <w:rPr>
          <w:rFonts w:hint="eastAsia"/>
        </w:rPr>
        <w:t>％家庭拥有电视机、</w:t>
      </w:r>
      <w:r w:rsidR="009E3A3F" w:rsidRPr="009E3A3F">
        <w:rPr>
          <w:rFonts w:hint="eastAsia"/>
        </w:rPr>
        <w:t>1</w:t>
      </w:r>
      <w:r w:rsidR="009E3A3F" w:rsidRPr="009E3A3F">
        <w:rPr>
          <w:rFonts w:hint="eastAsia"/>
        </w:rPr>
        <w:t>亿手机用户、</w:t>
      </w:r>
      <w:r w:rsidR="009E3A3F" w:rsidRPr="009E3A3F">
        <w:rPr>
          <w:rFonts w:hint="eastAsia"/>
        </w:rPr>
        <w:t>1000</w:t>
      </w:r>
      <w:r w:rsidR="009E3A3F" w:rsidRPr="009E3A3F">
        <w:rPr>
          <w:rFonts w:hint="eastAsia"/>
        </w:rPr>
        <w:t>万汽车导航系统的宽带环境。泛在网络涵盖有线网络、无线网络和移动系统，可以使用</w:t>
      </w:r>
      <w:r w:rsidR="009E3A3F" w:rsidRPr="009E3A3F">
        <w:rPr>
          <w:rFonts w:hint="eastAsia"/>
        </w:rPr>
        <w:t>IPv6</w:t>
      </w:r>
      <w:r w:rsidR="009E3A3F" w:rsidRPr="009E3A3F">
        <w:rPr>
          <w:rFonts w:hint="eastAsia"/>
        </w:rPr>
        <w:t>协议在电脑、移动电话、掌上电脑、数字电视、机顶盒、信息家电、游戏机、汽车导航系统、自动贩卖机、</w:t>
      </w:r>
      <w:r w:rsidR="009E3A3F" w:rsidRPr="009E3A3F">
        <w:rPr>
          <w:rFonts w:hint="eastAsia"/>
        </w:rPr>
        <w:t>Web</w:t>
      </w:r>
      <w:r w:rsidR="009E3A3F" w:rsidRPr="009E3A3F">
        <w:rPr>
          <w:rFonts w:hint="eastAsia"/>
        </w:rPr>
        <w:t>录像机、电子标签、泛在器甚至过去不被当做信息装置的设备间进行信息交换。企业不管何时何地，都可以通过信息家电和装置中的微芯片（电子标签）和宽带网络连接到消费者。</w:t>
      </w:r>
      <w:r w:rsidRPr="008C1A86">
        <w:rPr>
          <w:rFonts w:hint="eastAsia"/>
        </w:rPr>
        <w:t>而我国也已经制定一些发展规划（用一张表格罗列出来证据），正在努力追赶，争取能够掌握先进的技术。</w:t>
      </w:r>
      <w:r w:rsidR="00496330">
        <w:rPr>
          <w:rFonts w:hint="eastAsia"/>
        </w:rPr>
        <w:t>下面是我国</w:t>
      </w:r>
      <w:r w:rsidR="0032253E">
        <w:rPr>
          <w:rFonts w:hint="eastAsia"/>
        </w:rPr>
        <w:t>近些年与</w:t>
      </w:r>
      <w:r w:rsidR="00345616">
        <w:rPr>
          <w:rFonts w:hint="eastAsia"/>
        </w:rPr>
        <w:t>网络</w:t>
      </w:r>
      <w:r w:rsidR="00496330">
        <w:rPr>
          <w:rFonts w:hint="eastAsia"/>
        </w:rPr>
        <w:t>相关的</w:t>
      </w:r>
      <w:r w:rsidR="00345616">
        <w:rPr>
          <w:rFonts w:hint="eastAsia"/>
        </w:rPr>
        <w:t>国家级</w:t>
      </w:r>
      <w:r w:rsidR="00496330">
        <w:rPr>
          <w:rFonts w:hint="eastAsia"/>
        </w:rPr>
        <w:t>规划。</w:t>
      </w:r>
    </w:p>
    <w:tbl>
      <w:tblPr>
        <w:tblStyle w:val="a7"/>
        <w:tblW w:w="0" w:type="auto"/>
        <w:jc w:val="center"/>
        <w:tblLook w:val="04A0"/>
      </w:tblPr>
      <w:tblGrid>
        <w:gridCol w:w="4261"/>
      </w:tblGrid>
      <w:tr w:rsidR="008915FC" w:rsidTr="00496330">
        <w:trPr>
          <w:jc w:val="center"/>
        </w:trPr>
        <w:tc>
          <w:tcPr>
            <w:tcW w:w="4261" w:type="dxa"/>
          </w:tcPr>
          <w:p w:rsidR="008915FC" w:rsidRDefault="008915FC" w:rsidP="008915FC">
            <w:pPr>
              <w:jc w:val="center"/>
            </w:pPr>
            <w:r>
              <w:rPr>
                <w:rFonts w:hint="eastAsia"/>
              </w:rPr>
              <w:t>名称</w:t>
            </w:r>
          </w:p>
        </w:tc>
      </w:tr>
      <w:tr w:rsidR="008915FC" w:rsidTr="00496330">
        <w:trPr>
          <w:jc w:val="center"/>
        </w:trPr>
        <w:tc>
          <w:tcPr>
            <w:tcW w:w="4261" w:type="dxa"/>
          </w:tcPr>
          <w:p w:rsidR="008915FC" w:rsidRDefault="008915FC" w:rsidP="008915FC">
            <w:pPr>
              <w:jc w:val="center"/>
            </w:pPr>
            <w:r w:rsidRPr="008915FC">
              <w:rPr>
                <w:rFonts w:hint="eastAsia"/>
              </w:rPr>
              <w:t>物联网“十二五”发展规划</w:t>
            </w:r>
          </w:p>
        </w:tc>
      </w:tr>
      <w:tr w:rsidR="008915FC" w:rsidTr="00496330">
        <w:trPr>
          <w:jc w:val="center"/>
        </w:trPr>
        <w:tc>
          <w:tcPr>
            <w:tcW w:w="4261" w:type="dxa"/>
          </w:tcPr>
          <w:p w:rsidR="008915FC" w:rsidRDefault="008915FC" w:rsidP="008915FC">
            <w:pPr>
              <w:jc w:val="center"/>
            </w:pPr>
            <w:r w:rsidRPr="008915FC">
              <w:rPr>
                <w:rFonts w:ascii="Calibri" w:eastAsia="宋体" w:hAnsi="Calibri" w:cs="Times New Roman" w:hint="eastAsia"/>
              </w:rPr>
              <w:t>宽带网络基础设施“十二五”规划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国际通信“十二五”发展规划</w:t>
            </w:r>
          </w:p>
        </w:tc>
      </w:tr>
      <w:tr w:rsidR="008915FC" w:rsidTr="00496330">
        <w:trPr>
          <w:jc w:val="center"/>
        </w:trPr>
        <w:tc>
          <w:tcPr>
            <w:tcW w:w="4261" w:type="dxa"/>
          </w:tcPr>
          <w:p w:rsidR="008915FC" w:rsidRPr="008915FC" w:rsidRDefault="008915FC" w:rsidP="008915FC">
            <w:pPr>
              <w:jc w:val="center"/>
            </w:pPr>
            <w:r w:rsidRPr="008915FC">
              <w:rPr>
                <w:rFonts w:ascii="Calibri" w:eastAsia="宋体" w:hAnsi="Calibri" w:cs="Times New Roman" w:hint="eastAsia"/>
              </w:rPr>
              <w:t>电信网码号和互联网域名、</w:t>
            </w:r>
            <w:r w:rsidRPr="008915FC">
              <w:rPr>
                <w:rFonts w:ascii="Calibri" w:eastAsia="宋体" w:hAnsi="Calibri" w:cs="Times New Roman" w:hint="eastAsia"/>
              </w:rPr>
              <w:t>IP</w:t>
            </w:r>
            <w:r w:rsidRPr="008915FC">
              <w:rPr>
                <w:rFonts w:ascii="Calibri" w:eastAsia="宋体" w:hAnsi="Calibri" w:cs="Times New Roman" w:hint="eastAsia"/>
              </w:rPr>
              <w:t>地址资源“十二五”规划</w:t>
            </w:r>
          </w:p>
        </w:tc>
      </w:tr>
    </w:tbl>
    <w:p w:rsidR="008915FC" w:rsidRDefault="00D67393" w:rsidP="009F2948">
      <w:pPr>
        <w:ind w:firstLine="420"/>
      </w:pPr>
      <w:r w:rsidRPr="00D67393">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杨洪涛，王继龙两位学者在论文《网络事件管理系统中关联技术的选择及实现》详细地分析了以下五种事件关联技术，分别为：</w:t>
      </w:r>
      <w:r w:rsidRPr="00D67393">
        <w:rPr>
          <w:rFonts w:hint="eastAsia"/>
        </w:rPr>
        <w:t>(1)</w:t>
      </w:r>
      <w:r w:rsidRPr="00D67393">
        <w:rPr>
          <w:rFonts w:hint="eastAsia"/>
        </w:rPr>
        <w:t>基于规则的推理</w:t>
      </w:r>
      <w:r w:rsidRPr="00D67393">
        <w:rPr>
          <w:rFonts w:hint="eastAsia"/>
        </w:rPr>
        <w:t>(2)</w:t>
      </w:r>
      <w:r w:rsidRPr="00D67393">
        <w:rPr>
          <w:rFonts w:hint="eastAsia"/>
        </w:rPr>
        <w:t>编码方法</w:t>
      </w:r>
      <w:r w:rsidRPr="00D67393">
        <w:rPr>
          <w:rFonts w:hint="eastAsia"/>
        </w:rPr>
        <w:t>(3)</w:t>
      </w:r>
      <w:r w:rsidRPr="00D67393">
        <w:rPr>
          <w:rFonts w:hint="eastAsia"/>
        </w:rPr>
        <w:t>基于案例的推理</w:t>
      </w:r>
      <w:r w:rsidRPr="00D67393">
        <w:rPr>
          <w:rFonts w:hint="eastAsia"/>
        </w:rPr>
        <w:t>(4)</w:t>
      </w:r>
      <w:r w:rsidRPr="00D67393">
        <w:rPr>
          <w:rFonts w:hint="eastAsia"/>
        </w:rPr>
        <w:t>基于模型的推理</w:t>
      </w:r>
      <w:r w:rsidRPr="00D67393">
        <w:rPr>
          <w:rFonts w:hint="eastAsia"/>
        </w:rPr>
        <w:t>(5)</w:t>
      </w:r>
      <w:r w:rsidRPr="00D67393">
        <w:rPr>
          <w:rFonts w:hint="eastAsia"/>
        </w:rPr>
        <w:t>人工智能方法。由于这几种关联技术是最基础的事件关联技术，不能够完全适应复杂的、多目标的系统模型。</w:t>
      </w:r>
    </w:p>
    <w:p w:rsidR="00D67393" w:rsidRDefault="00D67393" w:rsidP="009F2948">
      <w:pPr>
        <w:ind w:firstLine="420"/>
      </w:pPr>
      <w:r w:rsidRPr="00D67393">
        <w:rPr>
          <w:rFonts w:hint="eastAsia"/>
        </w:rPr>
        <w:t>为了适应复杂的系统模型，王雯霞，贾焰等人在论文《一种网络安全事件关联分析的专家系统研究》中提出了一种用于网络安全事件关联分析的专家系统。其中，引入了分层策略，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9F5000" w:rsidRDefault="009F5000" w:rsidP="009F2948">
      <w:pPr>
        <w:ind w:firstLine="420"/>
      </w:pPr>
      <w:r w:rsidRPr="009F5000">
        <w:rPr>
          <w:rFonts w:hint="eastAsia"/>
        </w:rPr>
        <w:t>对于事件进行相应的资源调度和优化有许多方法。在网络资源管理方面，主要可以从两方面考虑。首先，从</w:t>
      </w:r>
      <w:r w:rsidR="002E0A6C">
        <w:rPr>
          <w:rFonts w:hint="eastAsia"/>
        </w:rPr>
        <w:t>结合</w:t>
      </w:r>
      <w:r w:rsidRPr="009F5000">
        <w:rPr>
          <w:rFonts w:hint="eastAsia"/>
        </w:rPr>
        <w:t>设备的硬件方面考虑优化。</w:t>
      </w:r>
      <w:r w:rsidRPr="009F5000">
        <w:rPr>
          <w:rFonts w:hint="eastAsia"/>
        </w:rPr>
        <w:t>Major Bhadauria</w:t>
      </w:r>
      <w:r w:rsidRPr="009F5000">
        <w:rPr>
          <w:rFonts w:hint="eastAsia"/>
        </w:rPr>
        <w:t>和</w:t>
      </w:r>
      <w:r w:rsidRPr="009F5000">
        <w:rPr>
          <w:rFonts w:hint="eastAsia"/>
        </w:rPr>
        <w:t>Sally A .Mckee</w:t>
      </w:r>
      <w:r w:rsidRPr="009F5000">
        <w:rPr>
          <w:rFonts w:hint="eastAsia"/>
        </w:rPr>
        <w:t>在论文《</w:t>
      </w:r>
      <w:r w:rsidRPr="009F5000">
        <w:rPr>
          <w:rFonts w:hint="eastAsia"/>
        </w:rPr>
        <w:t>An Approach to Resource-aware Co-scheduling for CMPs</w:t>
      </w:r>
      <w:r w:rsidR="000811CA">
        <w:rPr>
          <w:rFonts w:hint="eastAsia"/>
        </w:rPr>
        <w:t>》中提出了一种在多核芯片中对于具有资源意识的调度策略，经过对</w:t>
      </w:r>
      <w:r w:rsidRPr="009F5000">
        <w:rPr>
          <w:rFonts w:hint="eastAsia"/>
        </w:rPr>
        <w:t>本地信息的分析，得到了一种对于多线程具有启发式的调度策略。该整个方法尝试着与其他线程共享资源消耗。以一种</w:t>
      </w:r>
      <w:r w:rsidR="00824582">
        <w:rPr>
          <w:rFonts w:hint="eastAsia"/>
        </w:rPr>
        <w:t>具有</w:t>
      </w:r>
      <w:r w:rsidRPr="009F5000">
        <w:rPr>
          <w:rFonts w:hint="eastAsia"/>
        </w:rPr>
        <w:t>资源意识的方式，该联合调度策略能够有效的提升性能，节约能量。</w:t>
      </w:r>
      <w:r w:rsidRPr="009F5000">
        <w:rPr>
          <w:rFonts w:hint="eastAsia"/>
        </w:rPr>
        <w:t>Zhuxiu Yuan</w:t>
      </w:r>
      <w:r w:rsidRPr="009F5000">
        <w:rPr>
          <w:rFonts w:hint="eastAsia"/>
        </w:rPr>
        <w:t>等在论文《</w:t>
      </w:r>
      <w:r w:rsidRPr="009F5000">
        <w:rPr>
          <w:rFonts w:hint="eastAsia"/>
        </w:rPr>
        <w:t>A Balanced Energy Consumption Sleep SchedulingAlgorithm in Wireless Sensor Networks</w:t>
      </w:r>
      <w:r w:rsidRPr="009F5000">
        <w:rPr>
          <w:rFonts w:hint="eastAsia"/>
        </w:rPr>
        <w:t>》中提出了一种适用于无线传感网的</w:t>
      </w:r>
      <w:r w:rsidRPr="009F5000">
        <w:rPr>
          <w:rFonts w:hint="eastAsia"/>
        </w:rPr>
        <w:t xml:space="preserve">Sleep scheduling </w:t>
      </w:r>
      <w:r w:rsidRPr="009F5000">
        <w:rPr>
          <w:rFonts w:hint="eastAsia"/>
        </w:rPr>
        <w:t>算法</w:t>
      </w:r>
      <w:r w:rsidRPr="009F5000">
        <w:rPr>
          <w:rFonts w:hint="eastAsia"/>
        </w:rPr>
        <w:t>EC-CKN (Energy Consumeduniformly-Connected K-Neighborhood)</w:t>
      </w:r>
      <w:r w:rsidRPr="009F5000">
        <w:rPr>
          <w:rFonts w:hint="eastAsia"/>
        </w:rPr>
        <w:t>，其根据节点的剩余能量来判断是否需要激活该节点，而不是仅仅依据是否有邻居节点连接上该节点，实验证明该算法能够有效的减少能量消耗。该算法虽然能够有效</w:t>
      </w:r>
      <w:r w:rsidRPr="009F5000">
        <w:rPr>
          <w:rFonts w:hint="eastAsia"/>
        </w:rPr>
        <w:lastRenderedPageBreak/>
        <w:t>的减少能量消耗，但是，仍然有部分可以节省的能量被消耗掉。</w:t>
      </w:r>
      <w:r w:rsidRPr="009F5000">
        <w:rPr>
          <w:rFonts w:hint="eastAsia"/>
        </w:rPr>
        <w:t>Jianping Wang</w:t>
      </w:r>
      <w:r w:rsidRPr="009F5000">
        <w:rPr>
          <w:rFonts w:hint="eastAsia"/>
        </w:rPr>
        <w:t>等在论文《</w:t>
      </w:r>
      <w:r w:rsidRPr="009F5000">
        <w:rPr>
          <w:rFonts w:hint="eastAsia"/>
        </w:rPr>
        <w:t>Cross-Layer Sleep Scheduling Designin Service-Oriented Wireless Sensor Networks</w:t>
      </w:r>
      <w:r w:rsidRPr="009F5000">
        <w:rPr>
          <w:rFonts w:hint="eastAsia"/>
        </w:rPr>
        <w:t>》中经过分析发现了无线传感网中</w:t>
      </w:r>
      <w:r w:rsidRPr="009F5000">
        <w:rPr>
          <w:rFonts w:hint="eastAsia"/>
        </w:rPr>
        <w:t>MAC</w:t>
      </w:r>
      <w:r w:rsidRPr="009F5000">
        <w:rPr>
          <w:rFonts w:hint="eastAsia"/>
        </w:rPr>
        <w:t>层经常做无用的监听，从而浪费了部分电力资源。但是，如果将节点设置为</w:t>
      </w:r>
      <w:r w:rsidRPr="009F5000">
        <w:rPr>
          <w:rFonts w:hint="eastAsia"/>
        </w:rPr>
        <w:t>sleep</w:t>
      </w:r>
      <w:r w:rsidRPr="009F5000">
        <w:rPr>
          <w:rFonts w:hint="eastAsia"/>
        </w:rPr>
        <w:t>模式后，</w:t>
      </w:r>
      <w:r w:rsidRPr="009F5000">
        <w:rPr>
          <w:rFonts w:hint="eastAsia"/>
        </w:rPr>
        <w:t>MAC</w:t>
      </w:r>
      <w:r w:rsidRPr="009F5000">
        <w:rPr>
          <w:rFonts w:hint="eastAsia"/>
        </w:rPr>
        <w:t>层将无法监听到无线信号，这会影响到网络层和应用层。所以，他们提出了一种分层</w:t>
      </w:r>
      <w:r w:rsidRPr="009F5000">
        <w:rPr>
          <w:rFonts w:hint="eastAsia"/>
        </w:rPr>
        <w:t>sleep scheduling</w:t>
      </w:r>
      <w:r w:rsidRPr="009F5000">
        <w:rPr>
          <w:rFonts w:hint="eastAsia"/>
        </w:rPr>
        <w:t>方法。根据不同层的活动进行调度。</w:t>
      </w:r>
    </w:p>
    <w:p w:rsidR="001D21E0" w:rsidRDefault="007750FD" w:rsidP="009F2948">
      <w:pPr>
        <w:ind w:firstLine="420"/>
      </w:pPr>
      <w:r>
        <w:rPr>
          <w:rFonts w:hint="eastAsia"/>
        </w:rPr>
        <w:t>其次，结合</w:t>
      </w:r>
      <w:r w:rsidR="00FC1EB0" w:rsidRPr="00FC1EB0">
        <w:rPr>
          <w:rFonts w:hint="eastAsia"/>
        </w:rPr>
        <w:t>系统软</w:t>
      </w:r>
    </w:p>
    <w:p w:rsidR="00FC1EB0" w:rsidRDefault="00FC1EB0" w:rsidP="009F2948">
      <w:pPr>
        <w:ind w:firstLine="420"/>
      </w:pPr>
      <w:r w:rsidRPr="00FC1EB0">
        <w:rPr>
          <w:rFonts w:hint="eastAsia"/>
        </w:rPr>
        <w:t>件</w:t>
      </w:r>
      <w:r w:rsidR="00304BF9">
        <w:rPr>
          <w:rFonts w:hint="eastAsia"/>
        </w:rPr>
        <w:t>性能</w:t>
      </w:r>
      <w:r w:rsidRPr="00FC1EB0">
        <w:rPr>
          <w:rFonts w:hint="eastAsia"/>
        </w:rPr>
        <w:t>方面考虑，可以使用</w:t>
      </w:r>
      <w:r w:rsidRPr="00FC1EB0">
        <w:rPr>
          <w:rFonts w:hint="eastAsia"/>
        </w:rPr>
        <w:t>task scheduling</w:t>
      </w:r>
      <w:r w:rsidRPr="00FC1EB0">
        <w:rPr>
          <w:rFonts w:hint="eastAsia"/>
        </w:rPr>
        <w:t>方法来进行优化系统的运行。这样的方式同样能够达到节省能源的目的。</w:t>
      </w:r>
      <w:r w:rsidRPr="00FC1EB0">
        <w:rPr>
          <w:rFonts w:hint="eastAsia"/>
        </w:rPr>
        <w:t>Fatma A. Omaraa,Mona M. Arafa b</w:t>
      </w:r>
      <w:r w:rsidRPr="00FC1EB0">
        <w:rPr>
          <w:rFonts w:hint="eastAsia"/>
        </w:rPr>
        <w:t>发表了论文《</w:t>
      </w:r>
      <w:r w:rsidRPr="00FC1EB0">
        <w:rPr>
          <w:rFonts w:hint="eastAsia"/>
        </w:rPr>
        <w:t>Genetic algorithms for task scheduling problem</w:t>
      </w:r>
      <w:r w:rsidRPr="00FC1EB0">
        <w:rPr>
          <w:rFonts w:hint="eastAsia"/>
        </w:rPr>
        <w:t>》，在该篇文章中分析了</w:t>
      </w:r>
      <w:r w:rsidR="001D37DC">
        <w:rPr>
          <w:rFonts w:hint="eastAsia"/>
        </w:rPr>
        <w:t>一些</w:t>
      </w:r>
      <w:r w:rsidR="00EF2739">
        <w:rPr>
          <w:rFonts w:hint="eastAsia"/>
        </w:rPr>
        <w:t>关于</w:t>
      </w:r>
      <w:r w:rsidR="00EF2739">
        <w:rPr>
          <w:rFonts w:hint="eastAsia"/>
        </w:rPr>
        <w:t>task scheduling</w:t>
      </w:r>
      <w:r w:rsidR="00EF2739">
        <w:rPr>
          <w:rFonts w:hint="eastAsia"/>
        </w:rPr>
        <w:t>的遗传算法</w:t>
      </w:r>
      <w:r w:rsidRPr="00FC1EB0">
        <w:rPr>
          <w:rFonts w:hint="eastAsia"/>
        </w:rPr>
        <w:t>，</w:t>
      </w:r>
      <w:r w:rsidR="001D37DC">
        <w:rPr>
          <w:rFonts w:hint="eastAsia"/>
        </w:rPr>
        <w:t>发现这些</w:t>
      </w:r>
      <w:r w:rsidR="001D37DC">
        <w:rPr>
          <w:rFonts w:hint="eastAsia"/>
        </w:rPr>
        <w:t>task scheduling</w:t>
      </w:r>
      <w:r w:rsidR="001D37DC">
        <w:rPr>
          <w:rFonts w:hint="eastAsia"/>
        </w:rPr>
        <w:t>方法中大部分都是为了解决特殊问题而设计的，它们从整体上去搜索整个解决空间，而不是考虑如何减小最优化进程的复杂度。</w:t>
      </w:r>
      <w:r w:rsidR="00EF2739">
        <w:rPr>
          <w:rFonts w:hint="eastAsia"/>
        </w:rPr>
        <w:t>在该论文中共提出了两份遗传算法，这两个算法采用了启发式规则，致力于提高计算性能。然后向遗传</w:t>
      </w:r>
      <w:r w:rsidRPr="00FC1EB0">
        <w:rPr>
          <w:rFonts w:hint="eastAsia"/>
        </w:rPr>
        <w:t>算法中添加了能够提升性能的启发式规则</w:t>
      </w:r>
      <w:r w:rsidR="00CD2A31">
        <w:rPr>
          <w:rFonts w:hint="eastAsia"/>
        </w:rPr>
        <w:t>。</w:t>
      </w:r>
      <w:r w:rsidR="00F92A3F">
        <w:rPr>
          <w:rFonts w:hint="eastAsia"/>
        </w:rPr>
        <w:t>在第一个遗传算法中，共采用了两个适应度函数。</w:t>
      </w:r>
      <w:r w:rsidR="009F581C">
        <w:rPr>
          <w:rFonts w:hint="eastAsia"/>
        </w:rPr>
        <w:t>第一个适应度函数目的是最小化执行时间，第二个关注的是如何满足负载均衡。</w:t>
      </w:r>
      <w:r w:rsidR="004425A3">
        <w:rPr>
          <w:rFonts w:hint="eastAsia"/>
        </w:rPr>
        <w:t>第二种遗传算法</w:t>
      </w:r>
      <w:r w:rsidR="00EA349F">
        <w:rPr>
          <w:rFonts w:hint="eastAsia"/>
        </w:rPr>
        <w:t>基于任务复制技术，克服了过度的信息交互。</w:t>
      </w:r>
      <w:r w:rsidR="00C83D3F">
        <w:rPr>
          <w:rFonts w:hint="eastAsia"/>
        </w:rPr>
        <w:t>实验结果表明本论文提出的两种遗传算法均能够取得优异的表现。</w:t>
      </w:r>
    </w:p>
    <w:p w:rsidR="002C77CB" w:rsidRDefault="002C77CB" w:rsidP="009F2948">
      <w:pPr>
        <w:ind w:firstLine="420"/>
      </w:pPr>
      <w:r w:rsidRPr="002C77CB">
        <w:rPr>
          <w:rFonts w:hint="eastAsia"/>
        </w:rPr>
        <w:t>从两个方面去考虑网络资源管理，但是，可以进行优化的资源比较多，而且有可能这些资源相互约束，具有不确定性。为了能够得到优化的解，可以借助于整数规划方法。由于优化方式的多样性，以及取值的离散性，该类型的整数规划方式属于非线性的。邓长寿等发表论文《混合整数非线性规划问题的改进差分进化算法》。该论文中提出了一种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最后经过实验，验证了该方法的有效性和适用性。</w:t>
      </w:r>
    </w:p>
    <w:p w:rsidR="00E242E7" w:rsidRDefault="0064535D" w:rsidP="009F2948">
      <w:pPr>
        <w:ind w:firstLine="420"/>
      </w:pPr>
      <w:r>
        <w:rPr>
          <w:rFonts w:hint="eastAsia"/>
        </w:rPr>
        <w:t>为了使该远程监测系统能够更好的对网络系统进行资源调度</w:t>
      </w:r>
      <w:r w:rsidR="00E242E7" w:rsidRPr="00E242E7">
        <w:rPr>
          <w:rFonts w:hint="eastAsia"/>
        </w:rPr>
        <w:t>，鉴于泛在网络的分布式的特点，</w:t>
      </w:r>
      <w:r>
        <w:rPr>
          <w:rFonts w:hint="eastAsia"/>
        </w:rPr>
        <w:t>需要支持分布式事务管理。</w:t>
      </w:r>
      <w:r w:rsidR="00D63C63">
        <w:rPr>
          <w:rFonts w:hint="eastAsia"/>
        </w:rPr>
        <w:t>目前，支持分布式事务管理的主要编程语言主要有</w:t>
      </w:r>
      <w:r w:rsidR="00D63C63">
        <w:rPr>
          <w:rFonts w:hint="eastAsia"/>
        </w:rPr>
        <w:t>JAVA</w:t>
      </w:r>
      <w:r w:rsidR="00D63C63">
        <w:rPr>
          <w:rFonts w:hint="eastAsia"/>
        </w:rPr>
        <w:t>和</w:t>
      </w:r>
      <w:r w:rsidR="00D63C63">
        <w:rPr>
          <w:rFonts w:hint="eastAsia"/>
        </w:rPr>
        <w:t>C#</w:t>
      </w:r>
      <w:r w:rsidR="00D63C63">
        <w:rPr>
          <w:rFonts w:hint="eastAsia"/>
        </w:rPr>
        <w:t>。然而</w:t>
      </w:r>
      <w:r w:rsidR="00D63C63">
        <w:rPr>
          <w:rFonts w:hint="eastAsia"/>
        </w:rPr>
        <w:t>C#</w:t>
      </w:r>
      <w:r w:rsidR="00D63C63">
        <w:rPr>
          <w:rFonts w:hint="eastAsia"/>
        </w:rPr>
        <w:t>与微软平台紧密结合使得其未能大范围的使用。</w:t>
      </w:r>
      <w:r w:rsidR="00D07491">
        <w:rPr>
          <w:rFonts w:hint="eastAsia"/>
        </w:rPr>
        <w:t>JAVA</w:t>
      </w:r>
      <w:r w:rsidR="00D07491">
        <w:rPr>
          <w:rFonts w:hint="eastAsia"/>
        </w:rPr>
        <w:t>语言的</w:t>
      </w:r>
      <w:r w:rsidR="00D07491">
        <w:rPr>
          <w:rFonts w:hint="eastAsia"/>
        </w:rPr>
        <w:t>J2EE</w:t>
      </w:r>
      <w:r w:rsidR="00D07491">
        <w:rPr>
          <w:rFonts w:hint="eastAsia"/>
        </w:rPr>
        <w:t>平台提供了</w:t>
      </w:r>
      <w:r w:rsidR="00D07491">
        <w:rPr>
          <w:rFonts w:hint="eastAsia"/>
        </w:rPr>
        <w:t>JAVA</w:t>
      </w:r>
      <w:r w:rsidR="00D07491">
        <w:rPr>
          <w:rFonts w:hint="eastAsia"/>
        </w:rPr>
        <w:t>事务编程接口（</w:t>
      </w:r>
      <w:r w:rsidR="00D07491">
        <w:rPr>
          <w:rFonts w:hint="eastAsia"/>
        </w:rPr>
        <w:t>JTA:Java Transaction API</w:t>
      </w:r>
      <w:r w:rsidR="00D07491">
        <w:rPr>
          <w:rFonts w:hint="eastAsia"/>
        </w:rPr>
        <w:t>）和</w:t>
      </w:r>
      <w:r w:rsidR="00D07491">
        <w:rPr>
          <w:rFonts w:hint="eastAsia"/>
        </w:rPr>
        <w:t>Java</w:t>
      </w:r>
      <w:r w:rsidR="00D07491">
        <w:rPr>
          <w:rFonts w:hint="eastAsia"/>
        </w:rPr>
        <w:t>事务服务（</w:t>
      </w:r>
      <w:r w:rsidR="00D07491">
        <w:rPr>
          <w:rFonts w:hint="eastAsia"/>
        </w:rPr>
        <w:t>JTS</w:t>
      </w:r>
      <w:r w:rsidR="00D07491">
        <w:rPr>
          <w:rFonts w:hint="eastAsia"/>
        </w:rPr>
        <w:t>：</w:t>
      </w:r>
      <w:r w:rsidR="00D07491">
        <w:rPr>
          <w:rFonts w:hint="eastAsia"/>
        </w:rPr>
        <w:t>Java Transaction Service</w:t>
      </w:r>
      <w:r w:rsidR="00D07491">
        <w:rPr>
          <w:rFonts w:hint="eastAsia"/>
        </w:rPr>
        <w:t>）</w:t>
      </w:r>
      <w:r w:rsidR="00F04746">
        <w:rPr>
          <w:rFonts w:hint="eastAsia"/>
        </w:rPr>
        <w:t>，并且与平台无关。</w:t>
      </w:r>
      <w:r w:rsidR="00D90CC1">
        <w:rPr>
          <w:rFonts w:hint="eastAsia"/>
        </w:rPr>
        <w:t>为了调度泛在网络的服务资源</w:t>
      </w:r>
      <w:r w:rsidR="00BB7C34">
        <w:rPr>
          <w:rFonts w:hint="eastAsia"/>
        </w:rPr>
        <w:t>，有必要将可进行调度的资源序列化为本地数据库中的数据，</w:t>
      </w:r>
      <w:r w:rsidR="00B86571">
        <w:rPr>
          <w:rFonts w:hint="eastAsia"/>
        </w:rPr>
        <w:t>结合</w:t>
      </w:r>
      <w:r w:rsidR="00B86571">
        <w:rPr>
          <w:rFonts w:hint="eastAsia"/>
        </w:rPr>
        <w:t>JAVA</w:t>
      </w:r>
      <w:r w:rsidR="00B86571">
        <w:rPr>
          <w:rFonts w:hint="eastAsia"/>
        </w:rPr>
        <w:t>语言提供的</w:t>
      </w:r>
      <w:r w:rsidR="00E43AF3">
        <w:rPr>
          <w:rFonts w:hint="eastAsia"/>
        </w:rPr>
        <w:t>可持久化特性，</w:t>
      </w:r>
      <w:r w:rsidR="00E242E7" w:rsidRPr="00E242E7">
        <w:rPr>
          <w:rFonts w:hint="eastAsia"/>
        </w:rPr>
        <w:t>采用基于</w:t>
      </w:r>
      <w:r w:rsidR="00E242E7" w:rsidRPr="00E242E7">
        <w:rPr>
          <w:rFonts w:hint="eastAsia"/>
        </w:rPr>
        <w:t>JPA</w:t>
      </w:r>
      <w:r w:rsidR="00E242E7" w:rsidRPr="00E242E7">
        <w:rPr>
          <w:rFonts w:hint="eastAsia"/>
        </w:rPr>
        <w:t>的可持久化和</w:t>
      </w:r>
      <w:r w:rsidR="00E242E7" w:rsidRPr="00E242E7">
        <w:rPr>
          <w:rFonts w:hint="eastAsia"/>
        </w:rPr>
        <w:t>JTA</w:t>
      </w:r>
      <w:r w:rsidR="00E242E7" w:rsidRPr="00E242E7">
        <w:rPr>
          <w:rFonts w:hint="eastAsia"/>
        </w:rPr>
        <w:t>的事务管理的技术来构建</w:t>
      </w:r>
      <w:r w:rsidR="00E242E7" w:rsidRPr="00E242E7">
        <w:rPr>
          <w:rFonts w:hint="eastAsia"/>
        </w:rPr>
        <w:t>web</w:t>
      </w:r>
      <w:r w:rsidR="00E43AF3">
        <w:rPr>
          <w:rFonts w:hint="eastAsia"/>
        </w:rPr>
        <w:t>远程监控，能够有效的减少构造监控系统的复杂度。</w:t>
      </w:r>
      <w:r w:rsidR="00E242E7" w:rsidRPr="00E242E7">
        <w:rPr>
          <w:rFonts w:hint="eastAsia"/>
        </w:rPr>
        <w:t>对于分布式的大量节点来说，节点信息</w:t>
      </w:r>
      <w:r w:rsidR="006007EA">
        <w:rPr>
          <w:rFonts w:hint="eastAsia"/>
        </w:rPr>
        <w:t>量非常大，</w:t>
      </w:r>
      <w:r w:rsidR="00480714">
        <w:rPr>
          <w:rFonts w:hint="eastAsia"/>
        </w:rPr>
        <w:t>为了节约外存空间，避免数据膨胀，如果在计算的过程中同时使用压缩，使整个计算过程中的计算对象是针对压缩的</w:t>
      </w:r>
      <w:r w:rsidR="00480714">
        <w:rPr>
          <w:rFonts w:hint="eastAsia"/>
        </w:rPr>
        <w:t>chunk</w:t>
      </w:r>
      <w:r w:rsidR="00480714">
        <w:rPr>
          <w:rFonts w:hint="eastAsia"/>
        </w:rPr>
        <w:t>，就可以使用很小的内存空间计算很大的</w:t>
      </w:r>
      <w:r w:rsidR="00480714">
        <w:rPr>
          <w:rFonts w:hint="eastAsia"/>
        </w:rPr>
        <w:t>cube</w:t>
      </w:r>
      <w:r w:rsidR="00480714">
        <w:rPr>
          <w:rFonts w:hint="eastAsia"/>
        </w:rPr>
        <w:t>。</w:t>
      </w:r>
      <w:r w:rsidR="00E242E7" w:rsidRPr="00E242E7">
        <w:rPr>
          <w:rFonts w:hint="eastAsia"/>
        </w:rPr>
        <w:t>田新锋等人在论文《</w:t>
      </w:r>
      <w:r w:rsidR="00E242E7" w:rsidRPr="00E242E7">
        <w:rPr>
          <w:rFonts w:hint="eastAsia"/>
        </w:rPr>
        <w:t>CHUNK</w:t>
      </w:r>
      <w:r w:rsidR="00E242E7" w:rsidRPr="00E242E7">
        <w:rPr>
          <w:rFonts w:hint="eastAsia"/>
        </w:rPr>
        <w:t>中的多维数据压缩》中提出了一种在</w:t>
      </w:r>
      <w:r w:rsidR="00E242E7" w:rsidRPr="00E242E7">
        <w:rPr>
          <w:rFonts w:hint="eastAsia"/>
        </w:rPr>
        <w:t>CHUNK</w:t>
      </w:r>
      <w:r w:rsidR="00E242E7" w:rsidRPr="00E242E7">
        <w:rPr>
          <w:rFonts w:hint="eastAsia"/>
        </w:rPr>
        <w:t>中采用位图方式进行多维数据压缩的方法，</w:t>
      </w:r>
      <w:r w:rsidR="00E7506A">
        <w:rPr>
          <w:rFonts w:hint="eastAsia"/>
        </w:rPr>
        <w:t>针对数据稀疏度比较大的情况，该算法在</w:t>
      </w:r>
      <w:r w:rsidR="00E7506A">
        <w:rPr>
          <w:rFonts w:hint="eastAsia"/>
        </w:rPr>
        <w:t>chunk</w:t>
      </w:r>
      <w:r w:rsidR="00E7506A">
        <w:rPr>
          <w:rFonts w:hint="eastAsia"/>
        </w:rPr>
        <w:t>头部进行了间接地</w:t>
      </w:r>
      <w:r w:rsidR="00E7506A">
        <w:rPr>
          <w:rFonts w:hint="eastAsia"/>
        </w:rPr>
        <w:t>Index</w:t>
      </w:r>
      <w:r w:rsidR="00E7506A">
        <w:rPr>
          <w:rFonts w:hint="eastAsia"/>
        </w:rPr>
        <w:t>，将</w:t>
      </w:r>
      <w:r w:rsidR="00E7506A">
        <w:rPr>
          <w:rFonts w:hint="eastAsia"/>
        </w:rPr>
        <w:t>chunk</w:t>
      </w:r>
      <w:r w:rsidR="00E7506A">
        <w:rPr>
          <w:rFonts w:hint="eastAsia"/>
        </w:rPr>
        <w:t>头部分为了标志部分和数据部分，当标志部分为</w:t>
      </w:r>
      <w:r w:rsidR="00E7506A">
        <w:rPr>
          <w:rFonts w:hint="eastAsia"/>
        </w:rPr>
        <w:t>0</w:t>
      </w:r>
      <w:r w:rsidR="00E7506A">
        <w:rPr>
          <w:rFonts w:hint="eastAsia"/>
        </w:rPr>
        <w:t>时，表示该数据部分没有实际数据。当标志部分为</w:t>
      </w:r>
      <w:r w:rsidR="00E7506A">
        <w:rPr>
          <w:rFonts w:hint="eastAsia"/>
        </w:rPr>
        <w:t>1</w:t>
      </w:r>
      <w:r w:rsidR="00E7506A">
        <w:rPr>
          <w:rFonts w:hint="eastAsia"/>
        </w:rPr>
        <w:t>时，表示</w:t>
      </w:r>
      <w:r w:rsidR="00E7506A">
        <w:rPr>
          <w:rFonts w:hint="eastAsia"/>
        </w:rPr>
        <w:t>chunk</w:t>
      </w:r>
      <w:r w:rsidR="00E7506A">
        <w:rPr>
          <w:rFonts w:hint="eastAsia"/>
        </w:rPr>
        <w:t>的数据部分至少是有一个有效数据的。</w:t>
      </w:r>
      <w:r w:rsidR="00793143">
        <w:rPr>
          <w:rFonts w:hint="eastAsia"/>
        </w:rPr>
        <w:t>这样就能够对于稀疏度较大的数据进行有效的压缩了。</w:t>
      </w:r>
      <w:r w:rsidR="00E242E7" w:rsidRPr="00E242E7">
        <w:rPr>
          <w:rFonts w:hint="eastAsia"/>
        </w:rPr>
        <w:t>对于压缩后的数据进行</w:t>
      </w:r>
      <w:r w:rsidR="00E242E7" w:rsidRPr="00E242E7">
        <w:rPr>
          <w:rFonts w:hint="eastAsia"/>
        </w:rPr>
        <w:t>MDX</w:t>
      </w:r>
      <w:r w:rsidR="00E242E7" w:rsidRPr="00E242E7">
        <w:rPr>
          <w:rFonts w:hint="eastAsia"/>
        </w:rPr>
        <w:t>查询优化，能够有效的提升数据查询性能。黄立峰在其研究生毕业论文</w:t>
      </w:r>
      <w:r w:rsidR="00A53589">
        <w:rPr>
          <w:rFonts w:hint="eastAsia"/>
        </w:rPr>
        <w:t>《基于</w:t>
      </w:r>
      <w:r w:rsidR="00A53589">
        <w:rPr>
          <w:rFonts w:hint="eastAsia"/>
        </w:rPr>
        <w:t>MDX</w:t>
      </w:r>
      <w:r w:rsidR="00A53589">
        <w:rPr>
          <w:rFonts w:hint="eastAsia"/>
        </w:rPr>
        <w:t>的多维查询算法研究》</w:t>
      </w:r>
      <w:r w:rsidR="00E242E7" w:rsidRPr="00E242E7">
        <w:rPr>
          <w:rFonts w:hint="eastAsia"/>
        </w:rPr>
        <w:t>中详细的分析了</w:t>
      </w:r>
      <w:r w:rsidR="00E242E7" w:rsidRPr="00E242E7">
        <w:rPr>
          <w:rFonts w:hint="eastAsia"/>
        </w:rPr>
        <w:t>MDX</w:t>
      </w:r>
      <w:r w:rsidR="00E242E7" w:rsidRPr="00E242E7">
        <w:rPr>
          <w:rFonts w:hint="eastAsia"/>
        </w:rPr>
        <w:t>的查询方法，并且设计了一种查询优化方式。</w:t>
      </w:r>
      <w:r w:rsidR="00745FC6">
        <w:rPr>
          <w:rFonts w:hint="eastAsia"/>
        </w:rPr>
        <w:t>该算法吸收了经典算法</w:t>
      </w:r>
      <w:r w:rsidR="00745FC6">
        <w:rPr>
          <w:rFonts w:hint="eastAsia"/>
        </w:rPr>
        <w:t>BVF</w:t>
      </w:r>
      <w:r w:rsidR="00745FC6">
        <w:rPr>
          <w:rFonts w:hint="eastAsia"/>
        </w:rPr>
        <w:t>的优点，采用了子查询划分理论，并在其上加入了寻找最优重写视图算法。当一部分查询无适合视图匹配时，算法将重写这部分查询并为其构造新的视图，最后加入到查询计划中。</w:t>
      </w:r>
      <w:r w:rsidR="001E0892">
        <w:rPr>
          <w:rFonts w:hint="eastAsia"/>
        </w:rPr>
        <w:t>从定性的角度分析，该算法在视图的利用率及共享子任务方面有一定的提高，这将使该算法的适应性及查询效率更强。</w:t>
      </w:r>
    </w:p>
    <w:p w:rsidR="005D6916" w:rsidRDefault="005D6916" w:rsidP="00BB0C2B">
      <w:pPr>
        <w:pStyle w:val="2"/>
      </w:pPr>
      <w:r>
        <w:rPr>
          <w:rFonts w:hint="eastAsia"/>
        </w:rPr>
        <w:lastRenderedPageBreak/>
        <w:t>二</w:t>
      </w:r>
      <w:r w:rsidR="00DC6088">
        <w:rPr>
          <w:rFonts w:hint="eastAsia"/>
        </w:rPr>
        <w:t xml:space="preserve"> </w:t>
      </w:r>
      <w:r>
        <w:rPr>
          <w:rFonts w:hint="eastAsia"/>
        </w:rPr>
        <w:t>主要参考文献</w:t>
      </w:r>
    </w:p>
    <w:p w:rsidR="00AC066F" w:rsidRPr="00AC066F" w:rsidRDefault="00AC066F" w:rsidP="00AC066F">
      <w:r w:rsidRPr="00AC066F">
        <w:rPr>
          <w:rFonts w:hint="eastAsia"/>
        </w:rPr>
        <w:t>查阅主要文献资料目录清单</w:t>
      </w:r>
    </w:p>
    <w:tbl>
      <w:tblPr>
        <w:tblW w:w="9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7"/>
        <w:gridCol w:w="1720"/>
        <w:gridCol w:w="2620"/>
        <w:gridCol w:w="1920"/>
        <w:gridCol w:w="946"/>
        <w:gridCol w:w="653"/>
        <w:gridCol w:w="1184"/>
      </w:tblGrid>
      <w:tr w:rsidR="00AC066F" w:rsidRPr="00AC066F" w:rsidTr="00ED1558">
        <w:tc>
          <w:tcPr>
            <w:tcW w:w="686" w:type="dxa"/>
          </w:tcPr>
          <w:p w:rsidR="00AC066F" w:rsidRPr="00AC066F" w:rsidRDefault="00AC066F" w:rsidP="00AC066F">
            <w:pPr>
              <w:rPr>
                <w:b/>
                <w:bCs/>
              </w:rPr>
            </w:pPr>
            <w:r w:rsidRPr="00AC066F">
              <w:rPr>
                <w:rFonts w:hint="eastAsia"/>
                <w:b/>
                <w:bCs/>
              </w:rPr>
              <w:t>序号</w:t>
            </w:r>
          </w:p>
        </w:tc>
        <w:tc>
          <w:tcPr>
            <w:tcW w:w="1221" w:type="dxa"/>
          </w:tcPr>
          <w:p w:rsidR="00AC066F" w:rsidRPr="00AC066F" w:rsidRDefault="00AC066F" w:rsidP="00AC066F">
            <w:pPr>
              <w:rPr>
                <w:b/>
                <w:bCs/>
              </w:rPr>
            </w:pPr>
            <w:r w:rsidRPr="00AC066F">
              <w:rPr>
                <w:rFonts w:hint="eastAsia"/>
                <w:b/>
                <w:bCs/>
              </w:rPr>
              <w:t>作</w:t>
            </w:r>
            <w:r w:rsidRPr="00AC066F">
              <w:rPr>
                <w:rFonts w:hint="eastAsia"/>
                <w:b/>
                <w:bCs/>
              </w:rPr>
              <w:t xml:space="preserve"> </w:t>
            </w:r>
            <w:r w:rsidRPr="00AC066F">
              <w:rPr>
                <w:rFonts w:hint="eastAsia"/>
                <w:b/>
                <w:bCs/>
              </w:rPr>
              <w:t>者</w:t>
            </w:r>
          </w:p>
        </w:tc>
        <w:tc>
          <w:tcPr>
            <w:tcW w:w="2262" w:type="dxa"/>
          </w:tcPr>
          <w:p w:rsidR="00AC066F" w:rsidRPr="00AC066F" w:rsidRDefault="00AC066F" w:rsidP="00AC066F">
            <w:pPr>
              <w:rPr>
                <w:b/>
                <w:bCs/>
              </w:rPr>
            </w:pPr>
            <w:r w:rsidRPr="00AC066F">
              <w:rPr>
                <w:rFonts w:hint="eastAsia"/>
                <w:b/>
                <w:bCs/>
              </w:rPr>
              <w:t>题</w:t>
            </w:r>
            <w:r w:rsidRPr="00AC066F">
              <w:rPr>
                <w:rFonts w:hint="eastAsia"/>
                <w:b/>
                <w:bCs/>
              </w:rPr>
              <w:t xml:space="preserve">  </w:t>
            </w:r>
            <w:r w:rsidRPr="00AC066F">
              <w:rPr>
                <w:rFonts w:hint="eastAsia"/>
                <w:b/>
                <w:bCs/>
              </w:rPr>
              <w:t>目</w:t>
            </w:r>
          </w:p>
        </w:tc>
        <w:tc>
          <w:tcPr>
            <w:tcW w:w="2046" w:type="dxa"/>
          </w:tcPr>
          <w:p w:rsidR="00AC066F" w:rsidRPr="00AC066F" w:rsidRDefault="00AC066F" w:rsidP="00AC066F">
            <w:pPr>
              <w:rPr>
                <w:b/>
                <w:bCs/>
              </w:rPr>
            </w:pPr>
            <w:r w:rsidRPr="00AC066F">
              <w:rPr>
                <w:rFonts w:hint="eastAsia"/>
                <w:b/>
                <w:bCs/>
              </w:rPr>
              <w:t>刊物名称</w:t>
            </w:r>
          </w:p>
        </w:tc>
        <w:tc>
          <w:tcPr>
            <w:tcW w:w="1369" w:type="dxa"/>
          </w:tcPr>
          <w:p w:rsidR="00AC066F" w:rsidRPr="00AC066F" w:rsidRDefault="00AC066F" w:rsidP="00AC066F">
            <w:pPr>
              <w:rPr>
                <w:b/>
                <w:bCs/>
              </w:rPr>
            </w:pPr>
            <w:r w:rsidRPr="00AC066F">
              <w:rPr>
                <w:rFonts w:hint="eastAsia"/>
                <w:b/>
                <w:bCs/>
              </w:rPr>
              <w:t>期（卷）号</w:t>
            </w:r>
          </w:p>
        </w:tc>
        <w:tc>
          <w:tcPr>
            <w:tcW w:w="703" w:type="dxa"/>
          </w:tcPr>
          <w:p w:rsidR="00AC066F" w:rsidRPr="00AC066F" w:rsidRDefault="00AC066F" w:rsidP="00AC066F">
            <w:pPr>
              <w:rPr>
                <w:b/>
                <w:bCs/>
              </w:rPr>
            </w:pPr>
            <w:r w:rsidRPr="00AC066F">
              <w:rPr>
                <w:rFonts w:hint="eastAsia"/>
                <w:b/>
                <w:bCs/>
              </w:rPr>
              <w:t>年份</w:t>
            </w:r>
          </w:p>
        </w:tc>
        <w:tc>
          <w:tcPr>
            <w:tcW w:w="1233" w:type="dxa"/>
          </w:tcPr>
          <w:p w:rsidR="00AC066F" w:rsidRPr="00AC066F" w:rsidRDefault="00AC066F" w:rsidP="00AC066F">
            <w:pPr>
              <w:rPr>
                <w:b/>
                <w:bCs/>
              </w:rPr>
            </w:pPr>
            <w:r w:rsidRPr="00AC066F">
              <w:rPr>
                <w:rFonts w:hint="eastAsia"/>
                <w:b/>
                <w:bCs/>
              </w:rPr>
              <w:t>起止页码</w:t>
            </w:r>
          </w:p>
        </w:tc>
      </w:tr>
      <w:tr w:rsidR="00AC066F" w:rsidRPr="00AC066F" w:rsidTr="00ED1558">
        <w:tc>
          <w:tcPr>
            <w:tcW w:w="686" w:type="dxa"/>
          </w:tcPr>
          <w:p w:rsidR="00AC066F" w:rsidRPr="00AC066F" w:rsidRDefault="00AC066F" w:rsidP="00AC066F">
            <w:r w:rsidRPr="00AC066F">
              <w:rPr>
                <w:rFonts w:hint="eastAsia"/>
              </w:rPr>
              <w:t>1</w:t>
            </w:r>
          </w:p>
        </w:tc>
        <w:tc>
          <w:tcPr>
            <w:tcW w:w="1221" w:type="dxa"/>
          </w:tcPr>
          <w:p w:rsidR="00AC066F" w:rsidRPr="00AC066F" w:rsidRDefault="00AC066F" w:rsidP="00AC066F">
            <w:r w:rsidRPr="00AC066F">
              <w:rPr>
                <w:rFonts w:hint="eastAsia"/>
              </w:rPr>
              <w:t>马满仓</w:t>
            </w:r>
          </w:p>
          <w:p w:rsidR="00AC066F" w:rsidRPr="00AC066F" w:rsidRDefault="00AC066F" w:rsidP="00AC066F">
            <w:r w:rsidRPr="00AC066F">
              <w:rPr>
                <w:rFonts w:hint="eastAsia"/>
              </w:rPr>
              <w:t>徐启建</w:t>
            </w:r>
          </w:p>
        </w:tc>
        <w:tc>
          <w:tcPr>
            <w:tcW w:w="2262" w:type="dxa"/>
          </w:tcPr>
          <w:p w:rsidR="00AC066F" w:rsidRPr="00AC066F" w:rsidRDefault="00AC066F" w:rsidP="00AC066F">
            <w:r w:rsidRPr="00AC066F">
              <w:rPr>
                <w:rFonts w:hint="eastAsia"/>
              </w:rPr>
              <w:t>泛在网络技术及其应用</w:t>
            </w:r>
          </w:p>
        </w:tc>
        <w:tc>
          <w:tcPr>
            <w:tcW w:w="2046" w:type="dxa"/>
          </w:tcPr>
          <w:p w:rsidR="00AC066F" w:rsidRPr="00AC066F" w:rsidRDefault="00AC066F" w:rsidP="00AC066F">
            <w:r w:rsidRPr="00AC066F">
              <w:rPr>
                <w:rFonts w:hint="eastAsia"/>
              </w:rPr>
              <w:t>无线电工程</w:t>
            </w:r>
          </w:p>
        </w:tc>
        <w:tc>
          <w:tcPr>
            <w:tcW w:w="1369" w:type="dxa"/>
          </w:tcPr>
          <w:p w:rsidR="00AC066F" w:rsidRPr="00AC066F" w:rsidRDefault="00AC066F" w:rsidP="00AC066F">
            <w:r w:rsidRPr="00AC066F">
              <w:rPr>
                <w:rFonts w:hint="eastAsia"/>
              </w:rPr>
              <w:t>第</w:t>
            </w:r>
            <w:r w:rsidRPr="00AC066F">
              <w:rPr>
                <w:rFonts w:hint="eastAsia"/>
              </w:rPr>
              <w:t>11</w:t>
            </w:r>
            <w:r w:rsidRPr="00AC066F">
              <w:rPr>
                <w:rFonts w:hint="eastAsia"/>
              </w:rPr>
              <w:t>期</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7</w:t>
            </w:r>
            <w:r w:rsidRPr="00AC066F">
              <w:rPr>
                <w:rFonts w:hint="eastAsia"/>
              </w:rPr>
              <w:t>～</w:t>
            </w:r>
            <w:r w:rsidRPr="00AC066F">
              <w:t>1</w:t>
            </w:r>
            <w:r w:rsidRPr="00AC066F">
              <w:rPr>
                <w:rFonts w:hint="eastAsia"/>
              </w:rPr>
              <w:t>0</w:t>
            </w:r>
          </w:p>
        </w:tc>
      </w:tr>
      <w:tr w:rsidR="00AC066F" w:rsidRPr="00AC066F" w:rsidTr="00ED1558">
        <w:tc>
          <w:tcPr>
            <w:tcW w:w="686" w:type="dxa"/>
          </w:tcPr>
          <w:p w:rsidR="00AC066F" w:rsidRPr="00AC066F" w:rsidRDefault="00AC066F" w:rsidP="00AC066F">
            <w:r w:rsidRPr="00AC066F">
              <w:rPr>
                <w:rFonts w:hint="eastAsia"/>
              </w:rPr>
              <w:t>2</w:t>
            </w:r>
          </w:p>
        </w:tc>
        <w:tc>
          <w:tcPr>
            <w:tcW w:w="1221" w:type="dxa"/>
          </w:tcPr>
          <w:p w:rsidR="00AC066F" w:rsidRPr="00AC066F" w:rsidRDefault="00AC066F" w:rsidP="00AC066F">
            <w:r w:rsidRPr="00AC066F">
              <w:rPr>
                <w:rFonts w:hint="eastAsia"/>
              </w:rPr>
              <w:t>黄颖</w:t>
            </w:r>
          </w:p>
          <w:p w:rsidR="00AC066F" w:rsidRPr="00AC066F" w:rsidRDefault="00AC066F" w:rsidP="00AC066F">
            <w:r w:rsidRPr="00AC066F">
              <w:t xml:space="preserve"> </w:t>
            </w:r>
            <w:r w:rsidRPr="00AC066F">
              <w:rPr>
                <w:rFonts w:hint="eastAsia"/>
              </w:rPr>
              <w:t>李健</w:t>
            </w:r>
          </w:p>
        </w:tc>
        <w:tc>
          <w:tcPr>
            <w:tcW w:w="2262" w:type="dxa"/>
          </w:tcPr>
          <w:p w:rsidR="00AC066F" w:rsidRPr="00AC066F" w:rsidRDefault="00AC066F" w:rsidP="00AC066F">
            <w:r w:rsidRPr="00AC066F">
              <w:rPr>
                <w:rFonts w:hint="eastAsia"/>
              </w:rPr>
              <w:t>泛在网国内外标准化总体情况</w:t>
            </w:r>
          </w:p>
        </w:tc>
        <w:tc>
          <w:tcPr>
            <w:tcW w:w="2046" w:type="dxa"/>
          </w:tcPr>
          <w:p w:rsidR="00AC066F" w:rsidRPr="00AC066F" w:rsidRDefault="00AC066F" w:rsidP="00AC066F">
            <w:r w:rsidRPr="00AC066F">
              <w:rPr>
                <w:rFonts w:hint="eastAsia"/>
              </w:rPr>
              <w:t>电信网技术</w:t>
            </w:r>
          </w:p>
        </w:tc>
        <w:tc>
          <w:tcPr>
            <w:tcW w:w="1369" w:type="dxa"/>
          </w:tcPr>
          <w:p w:rsidR="00AC066F" w:rsidRPr="00AC066F" w:rsidRDefault="00AC066F" w:rsidP="00AC066F">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10</w:t>
            </w:r>
            <w:r w:rsidRPr="00AC066F">
              <w:rPr>
                <w:rFonts w:hint="eastAsia"/>
              </w:rPr>
              <w:t>～</w:t>
            </w:r>
            <w:r w:rsidRPr="00AC066F">
              <w:rPr>
                <w:rFonts w:hint="eastAsia"/>
              </w:rPr>
              <w:t>12</w:t>
            </w:r>
          </w:p>
        </w:tc>
      </w:tr>
      <w:tr w:rsidR="00AC066F" w:rsidRPr="00AC066F" w:rsidTr="00ED1558">
        <w:tc>
          <w:tcPr>
            <w:tcW w:w="686" w:type="dxa"/>
          </w:tcPr>
          <w:p w:rsidR="00AC066F" w:rsidRPr="00AC066F" w:rsidRDefault="00AC066F" w:rsidP="00AC066F">
            <w:r w:rsidRPr="00AC066F">
              <w:rPr>
                <w:rFonts w:hint="eastAsia"/>
              </w:rPr>
              <w:t>3</w:t>
            </w:r>
          </w:p>
        </w:tc>
        <w:tc>
          <w:tcPr>
            <w:tcW w:w="1221" w:type="dxa"/>
          </w:tcPr>
          <w:p w:rsidR="00AC066F" w:rsidRPr="00AC066F" w:rsidRDefault="00AC066F" w:rsidP="00AC066F">
            <w:r w:rsidRPr="00AC066F">
              <w:t>Jianping Wang</w:t>
            </w:r>
          </w:p>
          <w:p w:rsidR="00AC066F" w:rsidRPr="00AC066F" w:rsidRDefault="00AC066F" w:rsidP="00AC066F">
            <w:r w:rsidRPr="00AC066F">
              <w:rPr>
                <w:rFonts w:hint="eastAsia"/>
              </w:rPr>
              <w:t>D Li</w:t>
            </w:r>
          </w:p>
        </w:tc>
        <w:tc>
          <w:tcPr>
            <w:tcW w:w="2262" w:type="dxa"/>
          </w:tcPr>
          <w:p w:rsidR="00AC066F" w:rsidRPr="00AC066F" w:rsidRDefault="00AC066F" w:rsidP="00AC066F">
            <w:r w:rsidRPr="00AC066F">
              <w:t>Cross-Layer Sleep Scheduling Designin Service-Oriented Wireless Sensor Networks</w:t>
            </w:r>
          </w:p>
        </w:tc>
        <w:tc>
          <w:tcPr>
            <w:tcW w:w="2046" w:type="dxa"/>
          </w:tcPr>
          <w:p w:rsidR="00AC066F" w:rsidRPr="00AC066F" w:rsidRDefault="00AC066F" w:rsidP="00AC066F">
            <w:r w:rsidRPr="00AC066F">
              <w:t>Mobile Computing, IEEE Transactions on</w:t>
            </w:r>
          </w:p>
        </w:tc>
        <w:tc>
          <w:tcPr>
            <w:tcW w:w="1369" w:type="dxa"/>
          </w:tcPr>
          <w:p w:rsidR="00AC066F" w:rsidRPr="00AC066F" w:rsidRDefault="00AC066F" w:rsidP="00AC066F">
            <w:r w:rsidRPr="00AC066F">
              <w:rPr>
                <w:rFonts w:hint="eastAsia"/>
              </w:rPr>
              <w:t>第</w:t>
            </w:r>
            <w:r w:rsidRPr="00AC066F">
              <w:rPr>
                <w:rFonts w:hint="eastAsia"/>
              </w:rPr>
              <w:t>9</w:t>
            </w:r>
            <w:r w:rsidRPr="00AC066F">
              <w:rPr>
                <w:rFonts w:hint="eastAsia"/>
              </w:rPr>
              <w:t>卷</w:t>
            </w:r>
          </w:p>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1622~1633</w:t>
            </w:r>
          </w:p>
        </w:tc>
      </w:tr>
      <w:tr w:rsidR="00AC066F" w:rsidRPr="00AC066F" w:rsidTr="00ED1558">
        <w:tc>
          <w:tcPr>
            <w:tcW w:w="686" w:type="dxa"/>
          </w:tcPr>
          <w:p w:rsidR="00AC066F" w:rsidRPr="00AC066F" w:rsidRDefault="00AC066F" w:rsidP="00AC066F">
            <w:r w:rsidRPr="00AC066F">
              <w:rPr>
                <w:rFonts w:hint="eastAsia"/>
              </w:rPr>
              <w:t>4</w:t>
            </w:r>
          </w:p>
        </w:tc>
        <w:tc>
          <w:tcPr>
            <w:tcW w:w="1221" w:type="dxa"/>
          </w:tcPr>
          <w:p w:rsidR="00AC066F" w:rsidRPr="00AC066F" w:rsidRDefault="00AC066F" w:rsidP="00AC066F">
            <w:r w:rsidRPr="00AC066F">
              <w:rPr>
                <w:rFonts w:hint="eastAsia"/>
              </w:rPr>
              <w:t>王海威</w:t>
            </w:r>
          </w:p>
        </w:tc>
        <w:tc>
          <w:tcPr>
            <w:tcW w:w="2262" w:type="dxa"/>
          </w:tcPr>
          <w:p w:rsidR="00AC066F" w:rsidRPr="00AC066F" w:rsidRDefault="00AC066F" w:rsidP="00AC066F">
            <w:r w:rsidRPr="00AC066F">
              <w:rPr>
                <w:rFonts w:hint="eastAsia"/>
              </w:rPr>
              <w:t>智能电视操作系统服务性能与资源调度关键技术研究</w:t>
            </w:r>
          </w:p>
        </w:tc>
        <w:tc>
          <w:tcPr>
            <w:tcW w:w="2046" w:type="dxa"/>
          </w:tcPr>
          <w:p w:rsidR="00AC066F" w:rsidRPr="00AC066F" w:rsidRDefault="00AC066F" w:rsidP="00AC066F">
            <w:r w:rsidRPr="00AC066F">
              <w:rPr>
                <w:rFonts w:hint="eastAsia"/>
              </w:rPr>
              <w:t>中国科学技术大学博士毕业论文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5</w:t>
            </w:r>
          </w:p>
        </w:tc>
        <w:tc>
          <w:tcPr>
            <w:tcW w:w="1221" w:type="dxa"/>
          </w:tcPr>
          <w:p w:rsidR="00AC066F" w:rsidRPr="00AC066F" w:rsidRDefault="00AC066F" w:rsidP="00AC066F">
            <w:r w:rsidRPr="00AC066F">
              <w:rPr>
                <w:rFonts w:hint="eastAsia"/>
              </w:rPr>
              <w:t>吴佳明</w:t>
            </w:r>
          </w:p>
        </w:tc>
        <w:tc>
          <w:tcPr>
            <w:tcW w:w="2262" w:type="dxa"/>
          </w:tcPr>
          <w:p w:rsidR="00AC066F" w:rsidRPr="00AC066F" w:rsidRDefault="00AC066F" w:rsidP="00AC066F">
            <w:r w:rsidRPr="00AC066F">
              <w:rPr>
                <w:rFonts w:hint="eastAsia"/>
              </w:rPr>
              <w:t>企业级资源调度与数据传送系统接口平台的设计与实现</w:t>
            </w:r>
          </w:p>
        </w:tc>
        <w:tc>
          <w:tcPr>
            <w:tcW w:w="2046" w:type="dxa"/>
          </w:tcPr>
          <w:p w:rsidR="00AC066F" w:rsidRPr="00AC066F" w:rsidRDefault="00AC066F" w:rsidP="00AC066F">
            <w:r w:rsidRPr="00AC066F">
              <w:rPr>
                <w:rFonts w:hint="eastAsia"/>
              </w:rPr>
              <w:t>北京邮电大学硕士毕业论文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6</w:t>
            </w:r>
          </w:p>
        </w:tc>
        <w:tc>
          <w:tcPr>
            <w:tcW w:w="1221" w:type="dxa"/>
          </w:tcPr>
          <w:p w:rsidR="00AC066F" w:rsidRPr="00AC066F" w:rsidRDefault="00AC066F" w:rsidP="00AC066F">
            <w:r w:rsidRPr="00AC066F">
              <w:rPr>
                <w:rFonts w:hint="eastAsia"/>
              </w:rPr>
              <w:t>沈雷</w:t>
            </w:r>
          </w:p>
        </w:tc>
        <w:tc>
          <w:tcPr>
            <w:tcW w:w="2262" w:type="dxa"/>
          </w:tcPr>
          <w:p w:rsidR="00AC066F" w:rsidRPr="00AC066F" w:rsidRDefault="00AC066F" w:rsidP="00AC066F">
            <w:r w:rsidRPr="00AC066F">
              <w:rPr>
                <w:rFonts w:hint="eastAsia"/>
              </w:rPr>
              <w:t>某银行业务服务管理系统设计和实现</w:t>
            </w:r>
          </w:p>
        </w:tc>
        <w:tc>
          <w:tcPr>
            <w:tcW w:w="2046" w:type="dxa"/>
          </w:tcPr>
          <w:p w:rsidR="00AC066F" w:rsidRPr="00AC066F" w:rsidRDefault="00AC066F" w:rsidP="00AC066F">
            <w:r w:rsidRPr="00AC066F">
              <w:rPr>
                <w:rFonts w:hint="eastAsia"/>
              </w:rPr>
              <w:t>北京邮电大学硕士毕业论文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7</w:t>
            </w:r>
          </w:p>
        </w:tc>
        <w:tc>
          <w:tcPr>
            <w:tcW w:w="1221" w:type="dxa"/>
          </w:tcPr>
          <w:p w:rsidR="00AC066F" w:rsidRPr="00AC066F" w:rsidRDefault="00AC066F" w:rsidP="00AC066F">
            <w:r w:rsidRPr="00AC066F">
              <w:rPr>
                <w:rFonts w:hint="eastAsia"/>
              </w:rPr>
              <w:t>刘永</w:t>
            </w:r>
          </w:p>
        </w:tc>
        <w:tc>
          <w:tcPr>
            <w:tcW w:w="2262" w:type="dxa"/>
          </w:tcPr>
          <w:p w:rsidR="00AC066F" w:rsidRPr="00AC066F" w:rsidRDefault="00AC066F" w:rsidP="00AC066F">
            <w:r w:rsidRPr="00AC066F">
              <w:rPr>
                <w:rFonts w:hint="eastAsia"/>
              </w:rPr>
              <w:t>云计算环境下虚拟机资源调度策略研究</w:t>
            </w:r>
          </w:p>
        </w:tc>
        <w:tc>
          <w:tcPr>
            <w:tcW w:w="2046" w:type="dxa"/>
          </w:tcPr>
          <w:p w:rsidR="00AC066F" w:rsidRPr="00AC066F" w:rsidRDefault="00AC066F" w:rsidP="00AC066F">
            <w:r w:rsidRPr="00AC066F">
              <w:rPr>
                <w:rFonts w:hint="eastAsia"/>
              </w:rPr>
              <w:t>山东师范大学硕士毕业论文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8</w:t>
            </w:r>
          </w:p>
        </w:tc>
        <w:tc>
          <w:tcPr>
            <w:tcW w:w="1221" w:type="dxa"/>
          </w:tcPr>
          <w:p w:rsidR="00AC066F" w:rsidRPr="00AC066F" w:rsidRDefault="00AC066F" w:rsidP="00AC066F">
            <w:r w:rsidRPr="00AC066F">
              <w:rPr>
                <w:rFonts w:hint="eastAsia"/>
              </w:rPr>
              <w:t>王锡安</w:t>
            </w:r>
          </w:p>
        </w:tc>
        <w:tc>
          <w:tcPr>
            <w:tcW w:w="2262" w:type="dxa"/>
          </w:tcPr>
          <w:p w:rsidR="00AC066F" w:rsidRPr="00AC066F" w:rsidRDefault="00AC066F" w:rsidP="00AC066F">
            <w:r w:rsidRPr="00AC066F">
              <w:rPr>
                <w:rFonts w:hint="eastAsia"/>
              </w:rPr>
              <w:t>WSN</w:t>
            </w:r>
            <w:r w:rsidRPr="00AC066F">
              <w:rPr>
                <w:rFonts w:hint="eastAsia"/>
              </w:rPr>
              <w:t>中节点资源调度机制研究及其在现场感知中的应用</w:t>
            </w:r>
          </w:p>
        </w:tc>
        <w:tc>
          <w:tcPr>
            <w:tcW w:w="2046" w:type="dxa"/>
          </w:tcPr>
          <w:p w:rsidR="00AC066F" w:rsidRPr="00AC066F" w:rsidRDefault="00AC066F" w:rsidP="00AC066F">
            <w:r w:rsidRPr="00AC066F">
              <w:rPr>
                <w:rFonts w:hint="eastAsia"/>
              </w:rPr>
              <w:t>长沙理工大学硕士毕业论文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9</w:t>
            </w:r>
          </w:p>
        </w:tc>
        <w:tc>
          <w:tcPr>
            <w:tcW w:w="1221" w:type="dxa"/>
          </w:tcPr>
          <w:p w:rsidR="00AC066F" w:rsidRPr="00AC066F" w:rsidRDefault="00AC066F" w:rsidP="00AC066F">
            <w:r w:rsidRPr="00AC066F">
              <w:rPr>
                <w:rFonts w:hint="eastAsia"/>
              </w:rPr>
              <w:t>李昂</w:t>
            </w:r>
          </w:p>
        </w:tc>
        <w:tc>
          <w:tcPr>
            <w:tcW w:w="2262" w:type="dxa"/>
          </w:tcPr>
          <w:p w:rsidR="00AC066F" w:rsidRPr="00AC066F" w:rsidRDefault="00AC066F" w:rsidP="00AC066F">
            <w:r w:rsidRPr="00AC066F">
              <w:rPr>
                <w:rFonts w:hint="eastAsia"/>
              </w:rPr>
              <w:t>基于计算经济模型的网格资源调度技术研究</w:t>
            </w:r>
          </w:p>
        </w:tc>
        <w:tc>
          <w:tcPr>
            <w:tcW w:w="2046" w:type="dxa"/>
          </w:tcPr>
          <w:p w:rsidR="00AC066F" w:rsidRPr="00AC066F" w:rsidRDefault="00AC066F" w:rsidP="00AC066F">
            <w:r w:rsidRPr="00AC066F">
              <w:rPr>
                <w:rFonts w:hint="eastAsia"/>
              </w:rPr>
              <w:t>哈尔滨工程大学硕士毕业论文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10</w:t>
            </w:r>
          </w:p>
        </w:tc>
        <w:tc>
          <w:tcPr>
            <w:tcW w:w="1221" w:type="dxa"/>
          </w:tcPr>
          <w:p w:rsidR="00AC066F" w:rsidRPr="00AC066F" w:rsidRDefault="00AC066F" w:rsidP="00AC066F">
            <w:r w:rsidRPr="00AC066F">
              <w:rPr>
                <w:rFonts w:hint="eastAsia"/>
              </w:rPr>
              <w:t>王磊</w:t>
            </w:r>
          </w:p>
        </w:tc>
        <w:tc>
          <w:tcPr>
            <w:tcW w:w="2262" w:type="dxa"/>
          </w:tcPr>
          <w:p w:rsidR="00AC066F" w:rsidRPr="00AC066F" w:rsidRDefault="00AC066F" w:rsidP="00AC066F">
            <w:r w:rsidRPr="00AC066F">
              <w:rPr>
                <w:rFonts w:hint="eastAsia"/>
              </w:rPr>
              <w:t>网格环境下基于信任的资源调度算法研究</w:t>
            </w:r>
          </w:p>
        </w:tc>
        <w:tc>
          <w:tcPr>
            <w:tcW w:w="2046" w:type="dxa"/>
          </w:tcPr>
          <w:p w:rsidR="00AC066F" w:rsidRPr="00AC066F" w:rsidRDefault="00AC066F" w:rsidP="00AC066F">
            <w:r w:rsidRPr="00AC066F">
              <w:rPr>
                <w:rFonts w:hint="eastAsia"/>
              </w:rPr>
              <w:t>山东师范大学硕士毕业论文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11</w:t>
            </w:r>
          </w:p>
        </w:tc>
        <w:tc>
          <w:tcPr>
            <w:tcW w:w="1221" w:type="dxa"/>
          </w:tcPr>
          <w:p w:rsidR="00AC066F" w:rsidRPr="00AC066F" w:rsidRDefault="00AC066F" w:rsidP="00AC066F">
            <w:r w:rsidRPr="00AC066F">
              <w:rPr>
                <w:rFonts w:hint="eastAsia"/>
              </w:rPr>
              <w:t>张伟</w:t>
            </w:r>
          </w:p>
        </w:tc>
        <w:tc>
          <w:tcPr>
            <w:tcW w:w="2262" w:type="dxa"/>
          </w:tcPr>
          <w:p w:rsidR="00AC066F" w:rsidRPr="00AC066F" w:rsidRDefault="00AC066F" w:rsidP="00AC066F">
            <w:r w:rsidRPr="00AC066F">
              <w:rPr>
                <w:rFonts w:hint="eastAsia"/>
              </w:rPr>
              <w:t>网格资源调度的效用及其仿真研究</w:t>
            </w:r>
          </w:p>
        </w:tc>
        <w:tc>
          <w:tcPr>
            <w:tcW w:w="2046" w:type="dxa"/>
          </w:tcPr>
          <w:p w:rsidR="00AC066F" w:rsidRPr="00AC066F" w:rsidRDefault="00AC066F" w:rsidP="00AC066F">
            <w:r w:rsidRPr="00AC066F">
              <w:rPr>
                <w:rFonts w:hint="eastAsia"/>
              </w:rPr>
              <w:t>湖北工业大学硕士毕业论文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12</w:t>
            </w:r>
          </w:p>
        </w:tc>
        <w:tc>
          <w:tcPr>
            <w:tcW w:w="1221" w:type="dxa"/>
          </w:tcPr>
          <w:p w:rsidR="00AC066F" w:rsidRPr="00AC066F" w:rsidRDefault="00AC066F" w:rsidP="00AC066F">
            <w:r w:rsidRPr="00AC066F">
              <w:rPr>
                <w:rFonts w:hint="eastAsia"/>
              </w:rPr>
              <w:t>李军</w:t>
            </w:r>
          </w:p>
        </w:tc>
        <w:tc>
          <w:tcPr>
            <w:tcW w:w="2262" w:type="dxa"/>
          </w:tcPr>
          <w:p w:rsidR="00AC066F" w:rsidRPr="00AC066F" w:rsidRDefault="00AC066F" w:rsidP="00AC066F">
            <w:r w:rsidRPr="00AC066F">
              <w:rPr>
                <w:rFonts w:hint="eastAsia"/>
              </w:rPr>
              <w:t>网格中传感资源调度优化技术的研究</w:t>
            </w:r>
          </w:p>
        </w:tc>
        <w:tc>
          <w:tcPr>
            <w:tcW w:w="2046" w:type="dxa"/>
          </w:tcPr>
          <w:p w:rsidR="00AC066F" w:rsidRPr="00AC066F" w:rsidRDefault="00AC066F" w:rsidP="00AC066F">
            <w:r w:rsidRPr="00AC066F">
              <w:rPr>
                <w:rFonts w:hint="eastAsia"/>
              </w:rPr>
              <w:t>武汉理工大学硕士毕业论文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13</w:t>
            </w:r>
          </w:p>
        </w:tc>
        <w:tc>
          <w:tcPr>
            <w:tcW w:w="1221" w:type="dxa"/>
          </w:tcPr>
          <w:p w:rsidR="00AC066F" w:rsidRPr="00AC066F" w:rsidRDefault="00AC066F" w:rsidP="00AC066F">
            <w:r w:rsidRPr="00AC066F">
              <w:t>V Cardellini, M Colajanni, PS Yu</w:t>
            </w:r>
          </w:p>
        </w:tc>
        <w:tc>
          <w:tcPr>
            <w:tcW w:w="2262" w:type="dxa"/>
          </w:tcPr>
          <w:p w:rsidR="00AC066F" w:rsidRPr="00AC066F" w:rsidRDefault="00AC066F" w:rsidP="00AC066F">
            <w:r w:rsidRPr="00AC066F">
              <w:t>DYNAMIC LOAD BALANCING ON WEB-SERVER SYSTEMS</w:t>
            </w:r>
          </w:p>
        </w:tc>
        <w:tc>
          <w:tcPr>
            <w:tcW w:w="2046" w:type="dxa"/>
          </w:tcPr>
          <w:p w:rsidR="00AC066F" w:rsidRPr="00AC066F" w:rsidRDefault="00AC066F" w:rsidP="00AC066F">
            <w:r w:rsidRPr="00AC066F">
              <w:t>Internet Computing, IEEE</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1999</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14</w:t>
            </w:r>
          </w:p>
        </w:tc>
        <w:tc>
          <w:tcPr>
            <w:tcW w:w="1221" w:type="dxa"/>
          </w:tcPr>
          <w:p w:rsidR="00AC066F" w:rsidRPr="00AC066F" w:rsidRDefault="00AC066F" w:rsidP="00AC066F">
            <w:r w:rsidRPr="00AC066F">
              <w:t>P Gratz, B Grot, SW Keckler</w:t>
            </w:r>
          </w:p>
        </w:tc>
        <w:tc>
          <w:tcPr>
            <w:tcW w:w="2262" w:type="dxa"/>
          </w:tcPr>
          <w:p w:rsidR="00AC066F" w:rsidRPr="00AC066F" w:rsidRDefault="00AC066F" w:rsidP="00AC066F">
            <w:r w:rsidRPr="00AC066F">
              <w:t>Regional Congestion Awareness for Load Balance in Networks-on-Chip</w:t>
            </w:r>
          </w:p>
        </w:tc>
        <w:tc>
          <w:tcPr>
            <w:tcW w:w="2046" w:type="dxa"/>
          </w:tcPr>
          <w:p w:rsidR="00AC066F" w:rsidRPr="00AC066F" w:rsidRDefault="00AC066F" w:rsidP="00AC066F">
            <w:r w:rsidRPr="00AC066F">
              <w:t>High Performance Computer Architecture, 2008. HPCA 2008. IEEE 14th International Symposium on</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r w:rsidRPr="00AC066F">
              <w:rPr>
                <w:rFonts w:hint="eastAsia"/>
              </w:rPr>
              <w:t>203~214</w:t>
            </w:r>
          </w:p>
        </w:tc>
      </w:tr>
      <w:tr w:rsidR="00AC066F" w:rsidRPr="00AC066F" w:rsidTr="00ED1558">
        <w:tc>
          <w:tcPr>
            <w:tcW w:w="686" w:type="dxa"/>
          </w:tcPr>
          <w:p w:rsidR="00AC066F" w:rsidRPr="00AC066F" w:rsidRDefault="00AC066F" w:rsidP="00AC066F">
            <w:r w:rsidRPr="00AC066F">
              <w:rPr>
                <w:rFonts w:hint="eastAsia"/>
              </w:rPr>
              <w:lastRenderedPageBreak/>
              <w:t>15</w:t>
            </w:r>
          </w:p>
        </w:tc>
        <w:tc>
          <w:tcPr>
            <w:tcW w:w="1221" w:type="dxa"/>
          </w:tcPr>
          <w:p w:rsidR="00AC066F" w:rsidRPr="00AC066F" w:rsidRDefault="00AC066F" w:rsidP="00AC066F">
            <w:r w:rsidRPr="00AC066F">
              <w:t>Hiroshi Saito</w:t>
            </w:r>
            <w:r w:rsidRPr="00AC066F">
              <w:rPr>
                <w:rFonts w:hint="eastAsia"/>
              </w:rPr>
              <w:t>，</w:t>
            </w:r>
            <w:r w:rsidRPr="00AC066F">
              <w:t xml:space="preserve"> Osamu Kagami</w:t>
            </w:r>
          </w:p>
        </w:tc>
        <w:tc>
          <w:tcPr>
            <w:tcW w:w="2262" w:type="dxa"/>
          </w:tcPr>
          <w:p w:rsidR="00AC066F" w:rsidRPr="00AC066F" w:rsidRDefault="00AC066F" w:rsidP="00AC066F">
            <w:r w:rsidRPr="00AC066F">
              <w:t>Wide Area Ubiquitous Network:The Network Operator’s View of a Sensor Network</w:t>
            </w:r>
          </w:p>
        </w:tc>
        <w:tc>
          <w:tcPr>
            <w:tcW w:w="2046" w:type="dxa"/>
          </w:tcPr>
          <w:p w:rsidR="00AC066F" w:rsidRPr="00AC066F" w:rsidRDefault="00AC066F" w:rsidP="00AC066F">
            <w:r w:rsidRPr="00AC066F">
              <w:t>IEEE Communications Magazine</w:t>
            </w:r>
          </w:p>
        </w:tc>
        <w:tc>
          <w:tcPr>
            <w:tcW w:w="1369" w:type="dxa"/>
          </w:tcPr>
          <w:p w:rsidR="00AC066F" w:rsidRPr="00AC066F" w:rsidRDefault="00AC066F" w:rsidP="00AC066F">
            <w:r w:rsidRPr="00AC066F">
              <w:rPr>
                <w:rFonts w:hint="eastAsia"/>
              </w:rPr>
              <w:t>第</w:t>
            </w:r>
            <w:r w:rsidRPr="00AC066F">
              <w:rPr>
                <w:rFonts w:hint="eastAsia"/>
              </w:rPr>
              <w:t>12</w:t>
            </w:r>
            <w:r w:rsidRPr="00AC066F">
              <w:rPr>
                <w:rFonts w:hint="eastAsia"/>
              </w:rPr>
              <w:t>期</w:t>
            </w:r>
          </w:p>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16</w:t>
            </w:r>
          </w:p>
        </w:tc>
        <w:tc>
          <w:tcPr>
            <w:tcW w:w="1221" w:type="dxa"/>
          </w:tcPr>
          <w:p w:rsidR="00AC066F" w:rsidRPr="00AC066F" w:rsidRDefault="00AC066F" w:rsidP="00AC066F">
            <w:r w:rsidRPr="00AC066F">
              <w:t>Wei Song</w:t>
            </w:r>
            <w:r w:rsidRPr="00AC066F">
              <w:rPr>
                <w:rFonts w:hint="eastAsia"/>
              </w:rPr>
              <w:t>，</w:t>
            </w:r>
            <w:r w:rsidRPr="00AC066F">
              <w:t>Weihua Zhuang</w:t>
            </w:r>
          </w:p>
        </w:tc>
        <w:tc>
          <w:tcPr>
            <w:tcW w:w="2262" w:type="dxa"/>
          </w:tcPr>
          <w:p w:rsidR="00AC066F" w:rsidRPr="00AC066F" w:rsidRDefault="00AC066F" w:rsidP="00AC066F">
            <w:r w:rsidRPr="00AC066F">
              <w:t>Multi-Service Load Sharing for Resource Management in the Cellular/WLAN Integrated Network</w:t>
            </w:r>
          </w:p>
        </w:tc>
        <w:tc>
          <w:tcPr>
            <w:tcW w:w="2046" w:type="dxa"/>
          </w:tcPr>
          <w:p w:rsidR="00AC066F" w:rsidRPr="00AC066F" w:rsidRDefault="00AC066F" w:rsidP="00AC066F">
            <w:r w:rsidRPr="00AC066F">
              <w:t>IEEE TRANSACTIONS ON WIRELESS COMMUNICATIONS</w:t>
            </w:r>
          </w:p>
        </w:tc>
        <w:tc>
          <w:tcPr>
            <w:tcW w:w="1369" w:type="dxa"/>
          </w:tcPr>
          <w:p w:rsidR="00AC066F" w:rsidRPr="00AC066F" w:rsidRDefault="00AC066F" w:rsidP="00AC066F">
            <w:r w:rsidRPr="00AC066F">
              <w:rPr>
                <w:rFonts w:hint="eastAsia"/>
              </w:rPr>
              <w:t>第</w:t>
            </w:r>
            <w:r w:rsidRPr="00AC066F">
              <w:rPr>
                <w:rFonts w:hint="eastAsia"/>
              </w:rPr>
              <w:t>8</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725~735</w:t>
            </w:r>
          </w:p>
        </w:tc>
      </w:tr>
      <w:tr w:rsidR="00AC066F" w:rsidRPr="00AC066F" w:rsidTr="00ED1558">
        <w:tc>
          <w:tcPr>
            <w:tcW w:w="686" w:type="dxa"/>
          </w:tcPr>
          <w:p w:rsidR="00AC066F" w:rsidRPr="00AC066F" w:rsidRDefault="00AC066F" w:rsidP="00AC066F">
            <w:r w:rsidRPr="00AC066F">
              <w:rPr>
                <w:rFonts w:hint="eastAsia"/>
              </w:rPr>
              <w:t>17</w:t>
            </w:r>
          </w:p>
        </w:tc>
        <w:tc>
          <w:tcPr>
            <w:tcW w:w="1221" w:type="dxa"/>
          </w:tcPr>
          <w:p w:rsidR="00AC066F" w:rsidRPr="00AC066F" w:rsidRDefault="00AC066F" w:rsidP="00AC066F">
            <w:r w:rsidRPr="00AC066F">
              <w:t>John Strassner</w:t>
            </w:r>
            <w:r w:rsidRPr="00AC066F">
              <w:rPr>
                <w:rFonts w:hint="eastAsia"/>
              </w:rPr>
              <w:t>，</w:t>
            </w:r>
            <w:r w:rsidRPr="00AC066F">
              <w:t>Sven van der Meer</w:t>
            </w:r>
            <w:r w:rsidRPr="00AC066F">
              <w:rPr>
                <w:rFonts w:hint="eastAsia"/>
              </w:rPr>
              <w:t>，</w:t>
            </w:r>
            <w:r w:rsidRPr="00AC066F">
              <w:t>Brendan Jennings</w:t>
            </w:r>
          </w:p>
        </w:tc>
        <w:tc>
          <w:tcPr>
            <w:tcW w:w="2262" w:type="dxa"/>
          </w:tcPr>
          <w:p w:rsidR="00AC066F" w:rsidRPr="00AC066F" w:rsidRDefault="00AC066F" w:rsidP="00AC066F">
            <w:r w:rsidRPr="00AC066F">
              <w:t>An Autonomic Architecture to Manage Ubiquitous Computing Networks and Applications</w:t>
            </w:r>
          </w:p>
        </w:tc>
        <w:tc>
          <w:tcPr>
            <w:tcW w:w="2046" w:type="dxa"/>
          </w:tcPr>
          <w:p w:rsidR="00AC066F" w:rsidRPr="00AC066F" w:rsidRDefault="00AC066F" w:rsidP="00AC066F">
            <w:r w:rsidRPr="00AC066F">
              <w:t>Ubiquitous and Future Networks</w:t>
            </w:r>
          </w:p>
        </w:tc>
        <w:tc>
          <w:tcPr>
            <w:tcW w:w="1369" w:type="dxa"/>
          </w:tcPr>
          <w:p w:rsidR="00AC066F" w:rsidRPr="00AC066F" w:rsidRDefault="00AC066F" w:rsidP="00AC066F">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116~121</w:t>
            </w:r>
          </w:p>
        </w:tc>
      </w:tr>
      <w:tr w:rsidR="00AC066F" w:rsidRPr="00AC066F" w:rsidTr="00ED1558">
        <w:tc>
          <w:tcPr>
            <w:tcW w:w="686" w:type="dxa"/>
          </w:tcPr>
          <w:p w:rsidR="00AC066F" w:rsidRPr="00AC066F" w:rsidRDefault="00AC066F" w:rsidP="00AC066F">
            <w:r w:rsidRPr="00AC066F">
              <w:rPr>
                <w:rFonts w:hint="eastAsia"/>
              </w:rPr>
              <w:t>18</w:t>
            </w:r>
          </w:p>
        </w:tc>
        <w:tc>
          <w:tcPr>
            <w:tcW w:w="1221" w:type="dxa"/>
          </w:tcPr>
          <w:p w:rsidR="00AC066F" w:rsidRPr="00AC066F" w:rsidRDefault="00AC066F" w:rsidP="00AC066F">
            <w:r w:rsidRPr="00AC066F">
              <w:t>Y Chen, T Wo, J Li</w:t>
            </w:r>
          </w:p>
        </w:tc>
        <w:tc>
          <w:tcPr>
            <w:tcW w:w="2262" w:type="dxa"/>
          </w:tcPr>
          <w:p w:rsidR="00AC066F" w:rsidRPr="00AC066F" w:rsidRDefault="00AC066F" w:rsidP="00AC066F">
            <w:r w:rsidRPr="00AC066F">
              <w:t>An Efficient Resource Management System for On-line Virtual Cluster Provision</w:t>
            </w:r>
          </w:p>
        </w:tc>
        <w:tc>
          <w:tcPr>
            <w:tcW w:w="2046" w:type="dxa"/>
          </w:tcPr>
          <w:p w:rsidR="00AC066F" w:rsidRPr="00AC066F" w:rsidRDefault="00AC066F" w:rsidP="00AC066F">
            <w:r w:rsidRPr="00AC066F">
              <w:t>Cloud Computing</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72~79</w:t>
            </w:r>
          </w:p>
        </w:tc>
      </w:tr>
      <w:tr w:rsidR="00AC066F" w:rsidRPr="00AC066F" w:rsidTr="00ED1558">
        <w:tc>
          <w:tcPr>
            <w:tcW w:w="686" w:type="dxa"/>
          </w:tcPr>
          <w:p w:rsidR="00AC066F" w:rsidRPr="00AC066F" w:rsidRDefault="00AC066F" w:rsidP="00AC066F">
            <w:r w:rsidRPr="00AC066F">
              <w:rPr>
                <w:rFonts w:hint="eastAsia"/>
              </w:rPr>
              <w:t>19</w:t>
            </w:r>
          </w:p>
        </w:tc>
        <w:tc>
          <w:tcPr>
            <w:tcW w:w="1221" w:type="dxa"/>
          </w:tcPr>
          <w:p w:rsidR="00AC066F" w:rsidRPr="00AC066F" w:rsidRDefault="00AC066F" w:rsidP="00AC066F">
            <w:r w:rsidRPr="00AC066F">
              <w:t>M. Hermenegildo;E. Albert;P. Lopez-Garcia;G. Puebla</w:t>
            </w:r>
          </w:p>
        </w:tc>
        <w:tc>
          <w:tcPr>
            <w:tcW w:w="2262" w:type="dxa"/>
          </w:tcPr>
          <w:p w:rsidR="00AC066F" w:rsidRPr="00AC066F" w:rsidRDefault="00AC066F" w:rsidP="00AC066F">
            <w:r w:rsidRPr="00AC066F">
              <w:t>Some Techniques for Automated,Resource-Aware Distributed and Mobile Computing in a Multi-Paradigm Programming System</w:t>
            </w:r>
          </w:p>
        </w:tc>
        <w:tc>
          <w:tcPr>
            <w:tcW w:w="2046" w:type="dxa"/>
          </w:tcPr>
          <w:p w:rsidR="00AC066F" w:rsidRPr="00AC066F" w:rsidRDefault="00AC066F" w:rsidP="00AC066F">
            <w:r w:rsidRPr="00AC066F">
              <w:t>Euro-par 2004 parallel processing</w:t>
            </w:r>
          </w:p>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20</w:t>
            </w:r>
          </w:p>
        </w:tc>
        <w:tc>
          <w:tcPr>
            <w:tcW w:w="1221" w:type="dxa"/>
          </w:tcPr>
          <w:p w:rsidR="00AC066F" w:rsidRPr="00AC066F" w:rsidRDefault="00AC066F" w:rsidP="00AC066F">
            <w:r w:rsidRPr="00AC066F">
              <w:rPr>
                <w:rFonts w:hint="eastAsia"/>
              </w:rPr>
              <w:t>邓长寿</w:t>
            </w:r>
            <w:r w:rsidRPr="00AC066F">
              <w:rPr>
                <w:rFonts w:hint="eastAsia"/>
              </w:rPr>
              <w:t>;</w:t>
            </w:r>
            <w:r w:rsidRPr="00AC066F">
              <w:rPr>
                <w:rFonts w:hint="eastAsia"/>
              </w:rPr>
              <w:t>任红卫</w:t>
            </w:r>
            <w:r w:rsidRPr="00AC066F">
              <w:rPr>
                <w:rFonts w:hint="eastAsia"/>
              </w:rPr>
              <w:t>;</w:t>
            </w:r>
            <w:r w:rsidRPr="00AC066F">
              <w:rPr>
                <w:rFonts w:hint="eastAsia"/>
              </w:rPr>
              <w:t>彭虎</w:t>
            </w:r>
          </w:p>
        </w:tc>
        <w:tc>
          <w:tcPr>
            <w:tcW w:w="2262" w:type="dxa"/>
          </w:tcPr>
          <w:p w:rsidR="00AC066F" w:rsidRPr="00AC066F" w:rsidRDefault="00AC066F" w:rsidP="00AC066F">
            <w:r w:rsidRPr="00AC066F">
              <w:rPr>
                <w:rFonts w:hint="eastAsia"/>
              </w:rPr>
              <w:t>混合整数非线性规划问题的改进差分进化算法</w:t>
            </w:r>
          </w:p>
        </w:tc>
        <w:tc>
          <w:tcPr>
            <w:tcW w:w="2046" w:type="dxa"/>
          </w:tcPr>
          <w:p w:rsidR="00AC066F" w:rsidRPr="00AC066F" w:rsidRDefault="00AC066F" w:rsidP="00AC066F">
            <w:r w:rsidRPr="00AC066F">
              <w:rPr>
                <w:rFonts w:hint="eastAsia"/>
              </w:rPr>
              <w:t>计算机应用研究</w:t>
            </w:r>
          </w:p>
        </w:tc>
        <w:tc>
          <w:tcPr>
            <w:tcW w:w="1369" w:type="dxa"/>
          </w:tcPr>
          <w:p w:rsidR="00AC066F" w:rsidRPr="00AC066F" w:rsidRDefault="00AC066F" w:rsidP="00AC066F">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445~448</w:t>
            </w:r>
          </w:p>
        </w:tc>
      </w:tr>
      <w:tr w:rsidR="00AC066F" w:rsidRPr="00AC066F" w:rsidTr="00ED1558">
        <w:tc>
          <w:tcPr>
            <w:tcW w:w="686" w:type="dxa"/>
          </w:tcPr>
          <w:p w:rsidR="00AC066F" w:rsidRPr="00AC066F" w:rsidRDefault="00AC066F" w:rsidP="00AC066F">
            <w:r w:rsidRPr="00AC066F">
              <w:rPr>
                <w:rFonts w:hint="eastAsia"/>
              </w:rPr>
              <w:t>21</w:t>
            </w:r>
          </w:p>
        </w:tc>
        <w:tc>
          <w:tcPr>
            <w:tcW w:w="1221" w:type="dxa"/>
          </w:tcPr>
          <w:p w:rsidR="00AC066F" w:rsidRPr="00AC066F" w:rsidRDefault="00AC066F" w:rsidP="00AC066F">
            <w:r w:rsidRPr="00AC066F">
              <w:t>A Haider, R Potter, A Nakao</w:t>
            </w:r>
          </w:p>
        </w:tc>
        <w:tc>
          <w:tcPr>
            <w:tcW w:w="2262" w:type="dxa"/>
          </w:tcPr>
          <w:p w:rsidR="00AC066F" w:rsidRPr="00AC066F" w:rsidRDefault="00AC066F" w:rsidP="00AC066F">
            <w:r w:rsidRPr="00AC066F">
              <w:t>Challenges in Resource Allocation in Network</w:t>
            </w:r>
            <w:r w:rsidR="00DC3DB5">
              <w:rPr>
                <w:rFonts w:hint="eastAsia"/>
              </w:rPr>
              <w:t xml:space="preserve"> </w:t>
            </w:r>
            <w:r w:rsidRPr="00AC066F">
              <w:t>Virtualization</w:t>
            </w:r>
          </w:p>
        </w:tc>
        <w:tc>
          <w:tcPr>
            <w:tcW w:w="2046" w:type="dxa"/>
          </w:tcPr>
          <w:p w:rsidR="00AC066F" w:rsidRPr="00AC066F" w:rsidRDefault="00AC066F" w:rsidP="00AC066F">
            <w:r w:rsidRPr="00AC066F">
              <w:t>20th ITC Specialist Seminar</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22</w:t>
            </w:r>
          </w:p>
        </w:tc>
        <w:tc>
          <w:tcPr>
            <w:tcW w:w="1221" w:type="dxa"/>
          </w:tcPr>
          <w:p w:rsidR="00AC066F" w:rsidRPr="00AC066F" w:rsidRDefault="00AC066F" w:rsidP="00AC066F">
            <w:r w:rsidRPr="00AC066F">
              <w:t xml:space="preserve">Stefano Bertozzi;Andrea Acquaviva;Davide Bertozzi </w:t>
            </w:r>
          </w:p>
        </w:tc>
        <w:tc>
          <w:tcPr>
            <w:tcW w:w="2262" w:type="dxa"/>
          </w:tcPr>
          <w:p w:rsidR="00AC066F" w:rsidRPr="00AC066F" w:rsidRDefault="00AC066F" w:rsidP="00AC066F">
            <w:r w:rsidRPr="00AC066F">
              <w:t>Supporting Task Migration in Multi-Processor Systems-on-Chip: A Feasibility Study</w:t>
            </w:r>
          </w:p>
        </w:tc>
        <w:tc>
          <w:tcPr>
            <w:tcW w:w="2046" w:type="dxa"/>
          </w:tcPr>
          <w:p w:rsidR="00AC066F" w:rsidRPr="00AC066F" w:rsidRDefault="00AC066F" w:rsidP="00AC066F">
            <w:r w:rsidRPr="00AC066F">
              <w:t>Design, Automation, and Test in Europe</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23</w:t>
            </w:r>
          </w:p>
        </w:tc>
        <w:tc>
          <w:tcPr>
            <w:tcW w:w="1221" w:type="dxa"/>
          </w:tcPr>
          <w:p w:rsidR="00AC066F" w:rsidRPr="00AC066F" w:rsidRDefault="00AC066F" w:rsidP="00AC066F">
            <w:r w:rsidRPr="00AC066F">
              <w:t>Zhuxiu Yuan</w:t>
            </w:r>
            <w:r w:rsidRPr="00AC066F">
              <w:rPr>
                <w:rFonts w:hint="eastAsia"/>
              </w:rPr>
              <w:t>；</w:t>
            </w:r>
            <w:r w:rsidRPr="00AC066F">
              <w:t>Lei Wang</w:t>
            </w:r>
            <w:r w:rsidRPr="00AC066F">
              <w:rPr>
                <w:rFonts w:hint="eastAsia"/>
              </w:rPr>
              <w:t>；</w:t>
            </w:r>
            <w:r w:rsidRPr="00AC066F">
              <w:t>Lei Shu</w:t>
            </w:r>
            <w:r w:rsidRPr="00AC066F">
              <w:rPr>
                <w:rFonts w:hint="eastAsia"/>
              </w:rPr>
              <w:t>；</w:t>
            </w:r>
            <w:r w:rsidRPr="00AC066F">
              <w:t>Takahiro Hara</w:t>
            </w:r>
            <w:r w:rsidRPr="00AC066F">
              <w:rPr>
                <w:rFonts w:hint="eastAsia"/>
              </w:rPr>
              <w:t>；</w:t>
            </w:r>
            <w:r w:rsidRPr="00AC066F">
              <w:t>Zhenquan Qin</w:t>
            </w:r>
          </w:p>
        </w:tc>
        <w:tc>
          <w:tcPr>
            <w:tcW w:w="2262" w:type="dxa"/>
          </w:tcPr>
          <w:p w:rsidR="00AC066F" w:rsidRPr="00AC066F" w:rsidRDefault="00AC066F" w:rsidP="00AC066F">
            <w:r w:rsidRPr="00AC066F">
              <w:t>A Balanced Energy Consumption Sleep SchedulingAlgorithm in Wireless Sensor Networks</w:t>
            </w:r>
          </w:p>
        </w:tc>
        <w:tc>
          <w:tcPr>
            <w:tcW w:w="2046" w:type="dxa"/>
          </w:tcPr>
          <w:p w:rsidR="00AC066F" w:rsidRPr="00AC066F" w:rsidRDefault="00AC066F" w:rsidP="00AC066F">
            <w:r w:rsidRPr="00AC066F">
              <w:t>Wireless</w:t>
            </w:r>
          </w:p>
          <w:p w:rsidR="00AC066F" w:rsidRPr="00AC066F" w:rsidRDefault="00AC066F" w:rsidP="00AC066F">
            <w:r w:rsidRPr="00AC066F">
              <w:t>Communications and Mobile Computing Conference (IWCMC)</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831~835</w:t>
            </w:r>
          </w:p>
        </w:tc>
      </w:tr>
      <w:tr w:rsidR="00AC066F" w:rsidRPr="00AC066F" w:rsidTr="00ED1558">
        <w:tc>
          <w:tcPr>
            <w:tcW w:w="686" w:type="dxa"/>
          </w:tcPr>
          <w:p w:rsidR="00AC066F" w:rsidRPr="00AC066F" w:rsidRDefault="00AC066F" w:rsidP="00AC066F">
            <w:r w:rsidRPr="00AC066F">
              <w:rPr>
                <w:rFonts w:hint="eastAsia"/>
              </w:rPr>
              <w:t>24</w:t>
            </w:r>
          </w:p>
        </w:tc>
        <w:tc>
          <w:tcPr>
            <w:tcW w:w="1221" w:type="dxa"/>
          </w:tcPr>
          <w:p w:rsidR="00AC066F" w:rsidRPr="00AC066F" w:rsidRDefault="00AC066F" w:rsidP="00AC066F">
            <w:r w:rsidRPr="00AC066F">
              <w:t>Qing Cao, Tarek Abdelzaher, Tian He, John Stankovic</w:t>
            </w:r>
          </w:p>
        </w:tc>
        <w:tc>
          <w:tcPr>
            <w:tcW w:w="2262" w:type="dxa"/>
          </w:tcPr>
          <w:p w:rsidR="00AC066F" w:rsidRPr="00AC066F" w:rsidRDefault="00AC066F" w:rsidP="00AC066F">
            <w:r w:rsidRPr="00AC066F">
              <w:t>Towards Optimal Sleep Scheduling in Sensor Networks forRare-Event Detection</w:t>
            </w:r>
          </w:p>
        </w:tc>
        <w:tc>
          <w:tcPr>
            <w:tcW w:w="2046" w:type="dxa"/>
          </w:tcPr>
          <w:p w:rsidR="00AC066F" w:rsidRPr="00AC066F" w:rsidRDefault="00AC066F" w:rsidP="00AC066F">
            <w:r w:rsidRPr="00AC066F">
              <w:t>International Conference on Information Processing in Sensor Networks</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25</w:t>
            </w:r>
          </w:p>
        </w:tc>
        <w:tc>
          <w:tcPr>
            <w:tcW w:w="1221" w:type="dxa"/>
          </w:tcPr>
          <w:p w:rsidR="00AC066F" w:rsidRPr="00AC066F" w:rsidRDefault="00AC066F" w:rsidP="00AC066F">
            <w:r w:rsidRPr="00AC066F">
              <w:rPr>
                <w:rFonts w:hint="eastAsia"/>
              </w:rPr>
              <w:t>田新锋</w:t>
            </w:r>
            <w:r w:rsidRPr="00AC066F">
              <w:rPr>
                <w:rFonts w:hint="eastAsia"/>
              </w:rPr>
              <w:t>;</w:t>
            </w:r>
            <w:r w:rsidRPr="00AC066F">
              <w:rPr>
                <w:rFonts w:hint="eastAsia"/>
              </w:rPr>
              <w:t>李战怀</w:t>
            </w:r>
            <w:r w:rsidRPr="00AC066F">
              <w:rPr>
                <w:rFonts w:hint="eastAsia"/>
              </w:rPr>
              <w:t>;</w:t>
            </w:r>
            <w:r w:rsidRPr="00AC066F">
              <w:rPr>
                <w:rFonts w:hint="eastAsia"/>
              </w:rPr>
              <w:t>朱岩</w:t>
            </w:r>
          </w:p>
        </w:tc>
        <w:tc>
          <w:tcPr>
            <w:tcW w:w="2262" w:type="dxa"/>
          </w:tcPr>
          <w:p w:rsidR="00AC066F" w:rsidRPr="00AC066F" w:rsidRDefault="00AC066F" w:rsidP="00AC066F">
            <w:r w:rsidRPr="00AC066F">
              <w:rPr>
                <w:rFonts w:hint="eastAsia"/>
              </w:rPr>
              <w:t>CHUNK</w:t>
            </w:r>
            <w:r w:rsidRPr="00AC066F">
              <w:rPr>
                <w:rFonts w:hint="eastAsia"/>
              </w:rPr>
              <w:t>中的多维数据压缩</w:t>
            </w:r>
          </w:p>
        </w:tc>
        <w:tc>
          <w:tcPr>
            <w:tcW w:w="2046" w:type="dxa"/>
          </w:tcPr>
          <w:p w:rsidR="00AC066F" w:rsidRPr="00AC066F" w:rsidRDefault="00AC066F" w:rsidP="00AC066F">
            <w:r w:rsidRPr="00AC066F">
              <w:rPr>
                <w:rFonts w:hint="eastAsia"/>
              </w:rPr>
              <w:t>第</w:t>
            </w:r>
            <w:r w:rsidRPr="00AC066F">
              <w:rPr>
                <w:rFonts w:hint="eastAsia"/>
              </w:rPr>
              <w:t>18</w:t>
            </w:r>
            <w:r w:rsidRPr="00AC066F">
              <w:rPr>
                <w:rFonts w:hint="eastAsia"/>
              </w:rPr>
              <w:t>届全国数据库学术会议论文集</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2001</w:t>
            </w:r>
          </w:p>
        </w:tc>
        <w:tc>
          <w:tcPr>
            <w:tcW w:w="1233" w:type="dxa"/>
          </w:tcPr>
          <w:p w:rsidR="00AC066F" w:rsidRPr="00AC066F" w:rsidRDefault="00AC066F" w:rsidP="00AC066F">
            <w:r w:rsidRPr="00AC066F">
              <w:rPr>
                <w:rFonts w:hint="eastAsia"/>
              </w:rPr>
              <w:t>223~227</w:t>
            </w:r>
          </w:p>
        </w:tc>
      </w:tr>
      <w:tr w:rsidR="00AC066F" w:rsidRPr="00AC066F" w:rsidTr="00ED1558">
        <w:tc>
          <w:tcPr>
            <w:tcW w:w="686" w:type="dxa"/>
          </w:tcPr>
          <w:p w:rsidR="00AC066F" w:rsidRPr="00AC066F" w:rsidRDefault="00AC066F" w:rsidP="00AC066F">
            <w:r w:rsidRPr="00AC066F">
              <w:rPr>
                <w:rFonts w:hint="eastAsia"/>
              </w:rPr>
              <w:lastRenderedPageBreak/>
              <w:t>26</w:t>
            </w:r>
          </w:p>
        </w:tc>
        <w:tc>
          <w:tcPr>
            <w:tcW w:w="1221" w:type="dxa"/>
          </w:tcPr>
          <w:p w:rsidR="00AC066F" w:rsidRPr="00AC066F" w:rsidRDefault="00AC066F" w:rsidP="00AC066F">
            <w:r w:rsidRPr="00AC066F">
              <w:rPr>
                <w:rFonts w:hint="eastAsia"/>
              </w:rPr>
              <w:t>史红周</w:t>
            </w:r>
          </w:p>
        </w:tc>
        <w:tc>
          <w:tcPr>
            <w:tcW w:w="2262" w:type="dxa"/>
          </w:tcPr>
          <w:p w:rsidR="00AC066F" w:rsidRPr="00AC066F" w:rsidRDefault="00AC066F" w:rsidP="00AC066F">
            <w:r w:rsidRPr="00AC066F">
              <w:rPr>
                <w:rFonts w:hint="eastAsia"/>
              </w:rPr>
              <w:t>支持普适计算的智能终端服务及设备管理技术研究</w:t>
            </w:r>
          </w:p>
        </w:tc>
        <w:tc>
          <w:tcPr>
            <w:tcW w:w="2046" w:type="dxa"/>
          </w:tcPr>
          <w:p w:rsidR="00AC066F" w:rsidRPr="00AC066F" w:rsidRDefault="00AC066F" w:rsidP="00AC066F">
            <w:r w:rsidRPr="00AC066F">
              <w:rPr>
                <w:rFonts w:hint="eastAsia"/>
              </w:rPr>
              <w:t>中国科学院博士毕业论文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2004</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27</w:t>
            </w:r>
          </w:p>
        </w:tc>
        <w:tc>
          <w:tcPr>
            <w:tcW w:w="1221" w:type="dxa"/>
          </w:tcPr>
          <w:p w:rsidR="00AC066F" w:rsidRPr="00AC066F" w:rsidRDefault="00AC066F" w:rsidP="00AC066F">
            <w:r w:rsidRPr="00AC066F">
              <w:rPr>
                <w:rFonts w:hint="eastAsia"/>
              </w:rPr>
              <w:t>吴刚</w:t>
            </w:r>
          </w:p>
        </w:tc>
        <w:tc>
          <w:tcPr>
            <w:tcW w:w="2262" w:type="dxa"/>
          </w:tcPr>
          <w:p w:rsidR="00AC066F" w:rsidRPr="00AC066F" w:rsidRDefault="00AC066F" w:rsidP="00AC066F">
            <w:r w:rsidRPr="00AC066F">
              <w:rPr>
                <w:rFonts w:hint="eastAsia"/>
              </w:rPr>
              <w:t>对低功耗进程调度算法的研究</w:t>
            </w:r>
          </w:p>
        </w:tc>
        <w:tc>
          <w:tcPr>
            <w:tcW w:w="2046" w:type="dxa"/>
          </w:tcPr>
          <w:p w:rsidR="00AC066F" w:rsidRPr="00AC066F" w:rsidRDefault="00AC066F" w:rsidP="00AC066F">
            <w:r w:rsidRPr="00AC066F">
              <w:rPr>
                <w:rFonts w:hint="eastAsia"/>
              </w:rPr>
              <w:t>复旦大学博士毕业论文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28</w:t>
            </w:r>
          </w:p>
        </w:tc>
        <w:tc>
          <w:tcPr>
            <w:tcW w:w="1221" w:type="dxa"/>
          </w:tcPr>
          <w:p w:rsidR="00AC066F" w:rsidRPr="00AC066F" w:rsidRDefault="00AC066F" w:rsidP="00AC066F">
            <w:r w:rsidRPr="00AC066F">
              <w:t>Kandhalu, A.;Junsung Kim;Lakshmanan, K.;Rajkumar, R.</w:t>
            </w:r>
          </w:p>
        </w:tc>
        <w:tc>
          <w:tcPr>
            <w:tcW w:w="2262" w:type="dxa"/>
          </w:tcPr>
          <w:p w:rsidR="00AC066F" w:rsidRPr="00AC066F" w:rsidRDefault="00AC066F" w:rsidP="00AC066F">
            <w:r w:rsidRPr="00AC066F">
              <w:t>Energy-Aware Partitioned Fixed-Priority Scheduling for Chip Multi-Processors</w:t>
            </w:r>
          </w:p>
        </w:tc>
        <w:tc>
          <w:tcPr>
            <w:tcW w:w="2046" w:type="dxa"/>
          </w:tcPr>
          <w:p w:rsidR="00AC066F" w:rsidRPr="00AC066F" w:rsidRDefault="00AC066F" w:rsidP="00AC066F">
            <w:r w:rsidRPr="00AC066F">
              <w:t>Embedded and Real-Time Computing Systems and Applications (RTCSA), 2011</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93~102</w:t>
            </w:r>
          </w:p>
        </w:tc>
      </w:tr>
      <w:tr w:rsidR="00AC066F" w:rsidRPr="00AC066F" w:rsidTr="00ED1558">
        <w:tc>
          <w:tcPr>
            <w:tcW w:w="686" w:type="dxa"/>
          </w:tcPr>
          <w:p w:rsidR="00AC066F" w:rsidRPr="00AC066F" w:rsidRDefault="00AC066F" w:rsidP="00AC066F">
            <w:r w:rsidRPr="00AC066F">
              <w:rPr>
                <w:rFonts w:hint="eastAsia"/>
              </w:rPr>
              <w:t>29</w:t>
            </w:r>
          </w:p>
        </w:tc>
        <w:tc>
          <w:tcPr>
            <w:tcW w:w="1221" w:type="dxa"/>
          </w:tcPr>
          <w:p w:rsidR="00AC066F" w:rsidRPr="00AC066F" w:rsidRDefault="00AC066F" w:rsidP="00AC066F">
            <w:r w:rsidRPr="00AC066F">
              <w:t>L.K. Goh, B. Veeravalli, and S. Viswanathan</w:t>
            </w:r>
          </w:p>
        </w:tc>
        <w:tc>
          <w:tcPr>
            <w:tcW w:w="2262" w:type="dxa"/>
          </w:tcPr>
          <w:p w:rsidR="00AC066F" w:rsidRPr="00AC066F" w:rsidRDefault="00AC066F" w:rsidP="00AC066F">
            <w:r w:rsidRPr="00AC066F">
              <w:t>Design of Fast and Efficient Energy-Aware Gradient-Based Scheduling Algorithms for Heterogeneous Embedded Multiprocessor Systems</w:t>
            </w:r>
          </w:p>
        </w:tc>
        <w:tc>
          <w:tcPr>
            <w:tcW w:w="2046" w:type="dxa"/>
          </w:tcPr>
          <w:p w:rsidR="00AC066F" w:rsidRPr="00AC066F" w:rsidRDefault="00AC066F" w:rsidP="00AC066F">
            <w:r w:rsidRPr="00AC066F">
              <w:t>IEEE Trans.</w:t>
            </w:r>
          </w:p>
          <w:p w:rsidR="00AC066F" w:rsidRPr="00AC066F" w:rsidRDefault="00AC066F" w:rsidP="00AC066F">
            <w:r w:rsidRPr="00AC066F">
              <w:t>Parallel and Distributed Systems</w:t>
            </w:r>
          </w:p>
        </w:tc>
        <w:tc>
          <w:tcPr>
            <w:tcW w:w="1369" w:type="dxa"/>
          </w:tcPr>
          <w:p w:rsidR="00AC066F" w:rsidRPr="00AC066F" w:rsidRDefault="00AC066F" w:rsidP="00AC066F">
            <w:r w:rsidRPr="00AC066F">
              <w:rPr>
                <w:rFonts w:hint="eastAsia"/>
              </w:rPr>
              <w:t>第</w:t>
            </w:r>
            <w:r w:rsidRPr="00AC066F">
              <w:rPr>
                <w:rFonts w:hint="eastAsia"/>
              </w:rPr>
              <w:t>20</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1~12</w:t>
            </w:r>
          </w:p>
        </w:tc>
      </w:tr>
      <w:tr w:rsidR="00AC066F" w:rsidRPr="00AC066F" w:rsidTr="00ED1558">
        <w:tc>
          <w:tcPr>
            <w:tcW w:w="686" w:type="dxa"/>
          </w:tcPr>
          <w:p w:rsidR="00AC066F" w:rsidRPr="00AC066F" w:rsidRDefault="00AC066F" w:rsidP="00AC066F">
            <w:r w:rsidRPr="00AC066F">
              <w:rPr>
                <w:rFonts w:hint="eastAsia"/>
              </w:rPr>
              <w:t>30</w:t>
            </w:r>
          </w:p>
        </w:tc>
        <w:tc>
          <w:tcPr>
            <w:tcW w:w="1221" w:type="dxa"/>
          </w:tcPr>
          <w:p w:rsidR="00AC066F" w:rsidRPr="00AC066F" w:rsidRDefault="00AC066F" w:rsidP="00AC066F">
            <w:r w:rsidRPr="00AC066F">
              <w:t>Zhang, Y. and West, R</w:t>
            </w:r>
          </w:p>
        </w:tc>
        <w:tc>
          <w:tcPr>
            <w:tcW w:w="2262" w:type="dxa"/>
          </w:tcPr>
          <w:p w:rsidR="00AC066F" w:rsidRPr="00AC066F" w:rsidRDefault="00AC066F" w:rsidP="00AC066F">
            <w:r w:rsidRPr="00AC066F">
              <w:t>Process-Aware Interrupt Scheduling and Accounting</w:t>
            </w:r>
          </w:p>
        </w:tc>
        <w:tc>
          <w:tcPr>
            <w:tcW w:w="2046" w:type="dxa"/>
          </w:tcPr>
          <w:p w:rsidR="00AC066F" w:rsidRPr="00AC066F" w:rsidRDefault="00AC066F" w:rsidP="00AC066F">
            <w:r w:rsidRPr="00AC066F">
              <w:t>Proc. of RTSS</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r w:rsidRPr="00AC066F">
              <w:rPr>
                <w:rFonts w:hint="eastAsia"/>
              </w:rPr>
              <w:t>191~201</w:t>
            </w:r>
          </w:p>
        </w:tc>
      </w:tr>
      <w:tr w:rsidR="00AC066F" w:rsidRPr="00AC066F" w:rsidTr="00ED1558">
        <w:tc>
          <w:tcPr>
            <w:tcW w:w="686" w:type="dxa"/>
          </w:tcPr>
          <w:p w:rsidR="00AC066F" w:rsidRPr="00AC066F" w:rsidRDefault="00AC066F" w:rsidP="00AC066F">
            <w:r w:rsidRPr="00AC066F">
              <w:rPr>
                <w:rFonts w:hint="eastAsia"/>
              </w:rPr>
              <w:t>31</w:t>
            </w:r>
          </w:p>
        </w:tc>
        <w:tc>
          <w:tcPr>
            <w:tcW w:w="1221" w:type="dxa"/>
          </w:tcPr>
          <w:p w:rsidR="00AC066F" w:rsidRPr="00AC066F" w:rsidRDefault="00AC066F" w:rsidP="00AC066F">
            <w:r w:rsidRPr="00AC066F">
              <w:rPr>
                <w:rFonts w:hint="eastAsia"/>
              </w:rPr>
              <w:t>戴日光</w:t>
            </w:r>
          </w:p>
        </w:tc>
        <w:tc>
          <w:tcPr>
            <w:tcW w:w="2262" w:type="dxa"/>
          </w:tcPr>
          <w:p w:rsidR="00AC066F" w:rsidRPr="00AC066F" w:rsidRDefault="00AC066F" w:rsidP="00AC066F">
            <w:r w:rsidRPr="00AC066F">
              <w:rPr>
                <w:rFonts w:hint="eastAsia"/>
              </w:rPr>
              <w:t>基于</w:t>
            </w:r>
            <w:r w:rsidRPr="00AC066F">
              <w:rPr>
                <w:rFonts w:hint="eastAsia"/>
              </w:rPr>
              <w:t>Multi</w:t>
            </w:r>
            <w:r w:rsidRPr="00AC066F">
              <w:rPr>
                <w:rFonts w:hint="eastAsia"/>
              </w:rPr>
              <w:t>—</w:t>
            </w:r>
            <w:r w:rsidRPr="00AC066F">
              <w:rPr>
                <w:rFonts w:hint="eastAsia"/>
              </w:rPr>
              <w:t>Agent</w:t>
            </w:r>
            <w:r w:rsidRPr="00AC066F">
              <w:rPr>
                <w:rFonts w:hint="eastAsia"/>
              </w:rPr>
              <w:t>的泛在网络服务感知模型设计</w:t>
            </w:r>
          </w:p>
        </w:tc>
        <w:tc>
          <w:tcPr>
            <w:tcW w:w="2046" w:type="dxa"/>
          </w:tcPr>
          <w:p w:rsidR="00AC066F" w:rsidRPr="00AC066F" w:rsidRDefault="00AC066F" w:rsidP="00AC066F">
            <w:r w:rsidRPr="00AC066F">
              <w:rPr>
                <w:rFonts w:hint="eastAsia"/>
              </w:rPr>
              <w:t>电脑知识与技术</w:t>
            </w:r>
          </w:p>
        </w:tc>
        <w:tc>
          <w:tcPr>
            <w:tcW w:w="1369" w:type="dxa"/>
          </w:tcPr>
          <w:p w:rsidR="00AC066F" w:rsidRPr="00AC066F" w:rsidRDefault="00AC066F" w:rsidP="00AC066F">
            <w:r w:rsidRPr="00AC066F">
              <w:rPr>
                <w:rFonts w:hint="eastAsia"/>
              </w:rPr>
              <w:t>第</w:t>
            </w:r>
            <w:r w:rsidRPr="00AC066F">
              <w:rPr>
                <w:rFonts w:hint="eastAsia"/>
              </w:rPr>
              <w:t>8</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274~278</w:t>
            </w:r>
          </w:p>
        </w:tc>
      </w:tr>
      <w:tr w:rsidR="00AC066F" w:rsidRPr="00AC066F" w:rsidTr="00ED1558">
        <w:tc>
          <w:tcPr>
            <w:tcW w:w="686" w:type="dxa"/>
          </w:tcPr>
          <w:p w:rsidR="00AC066F" w:rsidRPr="00AC066F" w:rsidRDefault="00AC066F" w:rsidP="00AC066F">
            <w:r w:rsidRPr="00AC066F">
              <w:rPr>
                <w:rFonts w:hint="eastAsia"/>
              </w:rPr>
              <w:t>32</w:t>
            </w:r>
          </w:p>
        </w:tc>
        <w:tc>
          <w:tcPr>
            <w:tcW w:w="1221" w:type="dxa"/>
          </w:tcPr>
          <w:p w:rsidR="00AC066F" w:rsidRPr="00AC066F" w:rsidRDefault="00AC066F" w:rsidP="00AC066F">
            <w:r w:rsidRPr="00AC066F">
              <w:rPr>
                <w:rFonts w:hint="eastAsia"/>
              </w:rPr>
              <w:t>王雯霞，贾焰，韩伟红，徐镜湖，郑黎明</w:t>
            </w:r>
          </w:p>
        </w:tc>
        <w:tc>
          <w:tcPr>
            <w:tcW w:w="2262" w:type="dxa"/>
          </w:tcPr>
          <w:p w:rsidR="00AC066F" w:rsidRPr="00AC066F" w:rsidRDefault="00AC066F" w:rsidP="00AC066F">
            <w:r w:rsidRPr="00AC066F">
              <w:rPr>
                <w:rFonts w:hint="eastAsia"/>
              </w:rPr>
              <w:t>一种网络安全事件关联分析的专家系统研究</w:t>
            </w:r>
          </w:p>
        </w:tc>
        <w:tc>
          <w:tcPr>
            <w:tcW w:w="2046" w:type="dxa"/>
          </w:tcPr>
          <w:p w:rsidR="00AC066F" w:rsidRPr="00AC066F" w:rsidRDefault="00AC066F" w:rsidP="00AC066F">
            <w:r w:rsidRPr="00AC066F">
              <w:rPr>
                <w:rFonts w:hint="eastAsia"/>
              </w:rPr>
              <w:t>信息网络安全</w:t>
            </w:r>
          </w:p>
        </w:tc>
        <w:tc>
          <w:tcPr>
            <w:tcW w:w="1369" w:type="dxa"/>
          </w:tcPr>
          <w:p w:rsidR="00AC066F" w:rsidRPr="00AC066F" w:rsidRDefault="00AC066F" w:rsidP="00AC066F">
            <w:r w:rsidRPr="00AC066F">
              <w:rPr>
                <w:rFonts w:hint="eastAsia"/>
              </w:rPr>
              <w:t>第</w:t>
            </w:r>
            <w:r w:rsidRPr="00AC066F">
              <w:rPr>
                <w:rFonts w:hint="eastAsia"/>
              </w:rPr>
              <w:t>9</w:t>
            </w:r>
            <w:r w:rsidRPr="00AC066F">
              <w:rPr>
                <w:rFonts w:hint="eastAsia"/>
              </w:rPr>
              <w:t>期</w:t>
            </w:r>
          </w:p>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97~100</w:t>
            </w:r>
          </w:p>
        </w:tc>
      </w:tr>
      <w:tr w:rsidR="00AC066F" w:rsidRPr="00AC066F" w:rsidTr="00ED1558">
        <w:tc>
          <w:tcPr>
            <w:tcW w:w="686" w:type="dxa"/>
          </w:tcPr>
          <w:p w:rsidR="00AC066F" w:rsidRPr="00AC066F" w:rsidRDefault="00AC066F" w:rsidP="00AC066F">
            <w:r w:rsidRPr="00AC066F">
              <w:rPr>
                <w:rFonts w:hint="eastAsia"/>
              </w:rPr>
              <w:t>33</w:t>
            </w:r>
          </w:p>
        </w:tc>
        <w:tc>
          <w:tcPr>
            <w:tcW w:w="1221" w:type="dxa"/>
          </w:tcPr>
          <w:p w:rsidR="00AC066F" w:rsidRPr="00AC066F" w:rsidRDefault="00AC066F" w:rsidP="00AC066F"/>
        </w:tc>
        <w:tc>
          <w:tcPr>
            <w:tcW w:w="2262" w:type="dxa"/>
          </w:tcPr>
          <w:p w:rsidR="00AC066F" w:rsidRPr="00AC066F" w:rsidRDefault="00AC066F" w:rsidP="00AC066F">
            <w:r w:rsidRPr="00AC066F">
              <w:t>Energy-Aware Partitioned Fixed-Priority Scheduling for Chip Multi-Processors</w:t>
            </w:r>
          </w:p>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34</w:t>
            </w:r>
          </w:p>
        </w:tc>
        <w:tc>
          <w:tcPr>
            <w:tcW w:w="1221" w:type="dxa"/>
          </w:tcPr>
          <w:p w:rsidR="00AC066F" w:rsidRPr="00AC066F" w:rsidRDefault="00AC066F" w:rsidP="00AC066F">
            <w:r w:rsidRPr="00AC066F">
              <w:rPr>
                <w:rFonts w:hint="eastAsia"/>
              </w:rPr>
              <w:t>冯士心，俞东进</w:t>
            </w:r>
          </w:p>
        </w:tc>
        <w:tc>
          <w:tcPr>
            <w:tcW w:w="2262" w:type="dxa"/>
          </w:tcPr>
          <w:p w:rsidR="00AC066F" w:rsidRPr="00AC066F" w:rsidRDefault="00AC066F" w:rsidP="00AC066F">
            <w:r w:rsidRPr="00AC066F">
              <w:rPr>
                <w:rFonts w:hint="eastAsia"/>
              </w:rPr>
              <w:t>基于实例化视图的</w:t>
            </w:r>
            <w:r w:rsidRPr="00AC066F">
              <w:rPr>
                <w:rFonts w:hint="eastAsia"/>
              </w:rPr>
              <w:t xml:space="preserve">MDX </w:t>
            </w:r>
            <w:r w:rsidRPr="00AC066F">
              <w:rPr>
                <w:rFonts w:hint="eastAsia"/>
              </w:rPr>
              <w:t>语句执行性能优化</w:t>
            </w:r>
          </w:p>
        </w:tc>
        <w:tc>
          <w:tcPr>
            <w:tcW w:w="2046" w:type="dxa"/>
          </w:tcPr>
          <w:p w:rsidR="00AC066F" w:rsidRPr="00AC066F" w:rsidRDefault="00AC066F" w:rsidP="00AC066F">
            <w:r w:rsidRPr="00AC066F">
              <w:rPr>
                <w:rFonts w:hint="eastAsia"/>
              </w:rPr>
              <w:t>计算机工程</w:t>
            </w:r>
          </w:p>
        </w:tc>
        <w:tc>
          <w:tcPr>
            <w:tcW w:w="1369" w:type="dxa"/>
          </w:tcPr>
          <w:p w:rsidR="00AC066F" w:rsidRPr="00AC066F" w:rsidRDefault="00AC066F" w:rsidP="00AC066F">
            <w:r w:rsidRPr="00AC066F">
              <w:rPr>
                <w:rFonts w:hint="eastAsia"/>
              </w:rPr>
              <w:t>第</w:t>
            </w:r>
            <w:r w:rsidRPr="00AC066F">
              <w:rPr>
                <w:rFonts w:hint="eastAsia"/>
              </w:rPr>
              <w:t>18</w:t>
            </w:r>
            <w:r w:rsidRPr="00AC066F">
              <w:rPr>
                <w:rFonts w:hint="eastAsia"/>
              </w:rPr>
              <w:t>期</w:t>
            </w:r>
          </w:p>
        </w:tc>
        <w:tc>
          <w:tcPr>
            <w:tcW w:w="703" w:type="dxa"/>
          </w:tcPr>
          <w:p w:rsidR="00AC066F" w:rsidRPr="00AC066F" w:rsidRDefault="00AC066F" w:rsidP="00AC066F">
            <w:r w:rsidRPr="00AC066F">
              <w:rPr>
                <w:rFonts w:hint="eastAsia"/>
              </w:rPr>
              <w:t>2008</w:t>
            </w:r>
          </w:p>
        </w:tc>
        <w:tc>
          <w:tcPr>
            <w:tcW w:w="1233" w:type="dxa"/>
          </w:tcPr>
          <w:p w:rsidR="00AC066F" w:rsidRPr="00AC066F" w:rsidRDefault="00AC066F" w:rsidP="00AC066F">
            <w:r w:rsidRPr="00AC066F">
              <w:rPr>
                <w:rFonts w:hint="eastAsia"/>
              </w:rPr>
              <w:t>82~84</w:t>
            </w:r>
          </w:p>
        </w:tc>
      </w:tr>
      <w:tr w:rsidR="00AC066F" w:rsidRPr="00AC066F" w:rsidTr="00ED1558">
        <w:tc>
          <w:tcPr>
            <w:tcW w:w="686" w:type="dxa"/>
          </w:tcPr>
          <w:p w:rsidR="00AC066F" w:rsidRPr="00AC066F" w:rsidRDefault="00AC066F" w:rsidP="00AC066F">
            <w:r w:rsidRPr="00AC066F">
              <w:rPr>
                <w:rFonts w:hint="eastAsia"/>
              </w:rPr>
              <w:t>35</w:t>
            </w:r>
          </w:p>
        </w:tc>
        <w:tc>
          <w:tcPr>
            <w:tcW w:w="1221" w:type="dxa"/>
          </w:tcPr>
          <w:p w:rsidR="00AC066F" w:rsidRPr="00AC066F" w:rsidRDefault="00AC066F" w:rsidP="00AC066F">
            <w:r w:rsidRPr="00AC066F">
              <w:rPr>
                <w:rFonts w:hint="eastAsia"/>
              </w:rPr>
              <w:t>杨洪涛，王继龙</w:t>
            </w:r>
          </w:p>
        </w:tc>
        <w:tc>
          <w:tcPr>
            <w:tcW w:w="2262" w:type="dxa"/>
          </w:tcPr>
          <w:p w:rsidR="00AC066F" w:rsidRPr="00AC066F" w:rsidRDefault="00AC066F" w:rsidP="00AC066F">
            <w:r w:rsidRPr="00AC066F">
              <w:rPr>
                <w:rFonts w:hint="eastAsia"/>
              </w:rPr>
              <w:t>网络事件管理系统中关联技术的选择及实现</w:t>
            </w:r>
          </w:p>
        </w:tc>
        <w:tc>
          <w:tcPr>
            <w:tcW w:w="2046" w:type="dxa"/>
          </w:tcPr>
          <w:p w:rsidR="00AC066F" w:rsidRPr="00AC066F" w:rsidRDefault="00AC066F" w:rsidP="00AC066F">
            <w:r w:rsidRPr="00AC066F">
              <w:rPr>
                <w:rFonts w:hint="eastAsia"/>
              </w:rPr>
              <w:t>计算机工程</w:t>
            </w:r>
          </w:p>
        </w:tc>
        <w:tc>
          <w:tcPr>
            <w:tcW w:w="1369" w:type="dxa"/>
          </w:tcPr>
          <w:p w:rsidR="00AC066F" w:rsidRPr="00AC066F" w:rsidRDefault="00AC066F" w:rsidP="00AC066F">
            <w:r w:rsidRPr="00AC066F">
              <w:rPr>
                <w:rFonts w:hint="eastAsia"/>
              </w:rPr>
              <w:t>第</w:t>
            </w:r>
            <w:r w:rsidRPr="00AC066F">
              <w:rPr>
                <w:rFonts w:hint="eastAsia"/>
              </w:rPr>
              <w:t>4</w:t>
            </w:r>
            <w:r w:rsidRPr="00AC066F">
              <w:rPr>
                <w:rFonts w:hint="eastAsia"/>
              </w:rPr>
              <w:t>期</w:t>
            </w:r>
          </w:p>
        </w:tc>
        <w:tc>
          <w:tcPr>
            <w:tcW w:w="703" w:type="dxa"/>
          </w:tcPr>
          <w:p w:rsidR="00AC066F" w:rsidRPr="00AC066F" w:rsidRDefault="00AC066F" w:rsidP="00AC066F">
            <w:r w:rsidRPr="00AC066F">
              <w:rPr>
                <w:rFonts w:hint="eastAsia"/>
              </w:rPr>
              <w:t>2006</w:t>
            </w:r>
          </w:p>
        </w:tc>
        <w:tc>
          <w:tcPr>
            <w:tcW w:w="1233" w:type="dxa"/>
          </w:tcPr>
          <w:p w:rsidR="00AC066F" w:rsidRPr="00AC066F" w:rsidRDefault="00AC066F" w:rsidP="00AC066F">
            <w:r w:rsidRPr="00AC066F">
              <w:rPr>
                <w:rFonts w:hint="eastAsia"/>
              </w:rPr>
              <w:t>197~213</w:t>
            </w:r>
          </w:p>
        </w:tc>
      </w:tr>
      <w:tr w:rsidR="00AC066F" w:rsidRPr="00AC066F" w:rsidTr="00ED1558">
        <w:tc>
          <w:tcPr>
            <w:tcW w:w="686" w:type="dxa"/>
          </w:tcPr>
          <w:p w:rsidR="00AC066F" w:rsidRPr="00AC066F" w:rsidRDefault="00AC066F" w:rsidP="00AC066F">
            <w:r w:rsidRPr="00AC066F">
              <w:rPr>
                <w:rFonts w:hint="eastAsia"/>
              </w:rPr>
              <w:t>36</w:t>
            </w:r>
          </w:p>
        </w:tc>
        <w:tc>
          <w:tcPr>
            <w:tcW w:w="1221" w:type="dxa"/>
          </w:tcPr>
          <w:p w:rsidR="00AC066F" w:rsidRPr="00AC066F" w:rsidRDefault="00AC066F" w:rsidP="00AC066F">
            <w:r w:rsidRPr="00AC066F">
              <w:t>Luc Moreau</w:t>
            </w:r>
            <w:r w:rsidRPr="00AC066F">
              <w:rPr>
                <w:rFonts w:hint="eastAsia"/>
              </w:rPr>
              <w:t>；</w:t>
            </w:r>
            <w:r w:rsidRPr="00AC066F">
              <w:t>Christian ueinnec</w:t>
            </w:r>
          </w:p>
        </w:tc>
        <w:tc>
          <w:tcPr>
            <w:tcW w:w="2262" w:type="dxa"/>
          </w:tcPr>
          <w:p w:rsidR="00AC066F" w:rsidRPr="00AC066F" w:rsidRDefault="00AC066F" w:rsidP="00AC066F">
            <w:r w:rsidRPr="00AC066F">
              <w:t>Resource Aware Programming</w:t>
            </w:r>
          </w:p>
        </w:tc>
        <w:tc>
          <w:tcPr>
            <w:tcW w:w="2046" w:type="dxa"/>
          </w:tcPr>
          <w:p w:rsidR="00AC066F" w:rsidRPr="00AC066F" w:rsidRDefault="00AC066F" w:rsidP="00AC066F">
            <w:r w:rsidRPr="00AC066F">
              <w:t>ACM Transactions on Programming Languages and Systems</w:t>
            </w:r>
          </w:p>
        </w:tc>
        <w:tc>
          <w:tcPr>
            <w:tcW w:w="1369" w:type="dxa"/>
          </w:tcPr>
          <w:p w:rsidR="00AC066F" w:rsidRPr="00AC066F" w:rsidRDefault="00AC066F" w:rsidP="00AC066F">
            <w:r w:rsidRPr="00AC066F">
              <w:rPr>
                <w:rFonts w:hint="eastAsia"/>
              </w:rPr>
              <w:t>第</w:t>
            </w:r>
            <w:r w:rsidRPr="00AC066F">
              <w:rPr>
                <w:rFonts w:hint="eastAsia"/>
              </w:rPr>
              <w:t>3</w:t>
            </w:r>
            <w:r w:rsidRPr="00AC066F">
              <w:rPr>
                <w:rFonts w:hint="eastAsia"/>
              </w:rPr>
              <w:t>期</w:t>
            </w:r>
          </w:p>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r w:rsidRPr="00AC066F">
              <w:rPr>
                <w:rFonts w:hint="eastAsia"/>
              </w:rPr>
              <w:t>441~476</w:t>
            </w:r>
          </w:p>
        </w:tc>
      </w:tr>
      <w:tr w:rsidR="00AC066F" w:rsidRPr="00AC066F" w:rsidTr="00ED1558">
        <w:tc>
          <w:tcPr>
            <w:tcW w:w="686" w:type="dxa"/>
          </w:tcPr>
          <w:p w:rsidR="00AC066F" w:rsidRPr="00AC066F" w:rsidRDefault="00AC066F" w:rsidP="00AC066F">
            <w:r w:rsidRPr="00AC066F">
              <w:rPr>
                <w:rFonts w:hint="eastAsia"/>
              </w:rPr>
              <w:t>37</w:t>
            </w:r>
          </w:p>
        </w:tc>
        <w:tc>
          <w:tcPr>
            <w:tcW w:w="1221" w:type="dxa"/>
          </w:tcPr>
          <w:p w:rsidR="00AC066F" w:rsidRPr="00AC066F" w:rsidRDefault="00AC066F" w:rsidP="00AC066F">
            <w:r w:rsidRPr="00AC066F">
              <w:t>Bo Zhai</w:t>
            </w:r>
            <w:r w:rsidRPr="00AC066F">
              <w:rPr>
                <w:rFonts w:hint="eastAsia"/>
              </w:rPr>
              <w:t>；</w:t>
            </w:r>
            <w:r w:rsidRPr="00AC066F">
              <w:t>Ronald G. Dreslinski</w:t>
            </w:r>
            <w:r w:rsidRPr="00AC066F">
              <w:rPr>
                <w:rFonts w:hint="eastAsia"/>
              </w:rPr>
              <w:t>；</w:t>
            </w:r>
            <w:r w:rsidRPr="00AC066F">
              <w:t>David Blaauw</w:t>
            </w:r>
            <w:r w:rsidRPr="00AC066F">
              <w:rPr>
                <w:rFonts w:hint="eastAsia"/>
              </w:rPr>
              <w:t>；</w:t>
            </w:r>
            <w:r w:rsidRPr="00AC066F">
              <w:t>Trevor Mudge</w:t>
            </w:r>
            <w:r w:rsidRPr="00AC066F">
              <w:rPr>
                <w:rFonts w:hint="eastAsia"/>
              </w:rPr>
              <w:t>；</w:t>
            </w:r>
            <w:r w:rsidRPr="00AC066F">
              <w:t>Dennis Sylvester</w:t>
            </w:r>
          </w:p>
        </w:tc>
        <w:tc>
          <w:tcPr>
            <w:tcW w:w="2262" w:type="dxa"/>
          </w:tcPr>
          <w:p w:rsidR="00AC066F" w:rsidRPr="00AC066F" w:rsidRDefault="00AC066F" w:rsidP="00AC066F">
            <w:r w:rsidRPr="00AC066F">
              <w:t>Energy Efficient Near-threshold Chip Multi-processing</w:t>
            </w:r>
          </w:p>
        </w:tc>
        <w:tc>
          <w:tcPr>
            <w:tcW w:w="2046" w:type="dxa"/>
          </w:tcPr>
          <w:p w:rsidR="00AC066F" w:rsidRPr="00AC066F" w:rsidRDefault="00AC066F" w:rsidP="00AC066F">
            <w:r w:rsidRPr="00AC066F">
              <w:t>Proceedings of the 2007 international symposium on Low power electronics and design</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2007</w:t>
            </w:r>
          </w:p>
        </w:tc>
        <w:tc>
          <w:tcPr>
            <w:tcW w:w="1233" w:type="dxa"/>
          </w:tcPr>
          <w:p w:rsidR="00AC066F" w:rsidRPr="00AC066F" w:rsidRDefault="00AC066F" w:rsidP="00AC066F">
            <w:r w:rsidRPr="00AC066F">
              <w:rPr>
                <w:rFonts w:hint="eastAsia"/>
              </w:rPr>
              <w:t>32~37</w:t>
            </w:r>
          </w:p>
        </w:tc>
      </w:tr>
      <w:tr w:rsidR="00AC066F" w:rsidRPr="00AC066F" w:rsidTr="00ED1558">
        <w:tc>
          <w:tcPr>
            <w:tcW w:w="686" w:type="dxa"/>
          </w:tcPr>
          <w:p w:rsidR="00AC066F" w:rsidRPr="00AC066F" w:rsidRDefault="00AC066F" w:rsidP="00AC066F">
            <w:r w:rsidRPr="00AC066F">
              <w:rPr>
                <w:rFonts w:hint="eastAsia"/>
              </w:rPr>
              <w:t>38</w:t>
            </w:r>
          </w:p>
        </w:tc>
        <w:tc>
          <w:tcPr>
            <w:tcW w:w="1221" w:type="dxa"/>
          </w:tcPr>
          <w:p w:rsidR="00AC066F" w:rsidRPr="00AC066F" w:rsidRDefault="00AC066F" w:rsidP="00AC066F">
            <w:r w:rsidRPr="00AC066F">
              <w:rPr>
                <w:rFonts w:hint="eastAsia"/>
              </w:rPr>
              <w:t>黄立峰</w:t>
            </w:r>
          </w:p>
        </w:tc>
        <w:tc>
          <w:tcPr>
            <w:tcW w:w="2262" w:type="dxa"/>
          </w:tcPr>
          <w:p w:rsidR="00AC066F" w:rsidRPr="00AC066F" w:rsidRDefault="00AC066F" w:rsidP="00AC066F">
            <w:r w:rsidRPr="00AC066F">
              <w:rPr>
                <w:rFonts w:hint="eastAsia"/>
              </w:rPr>
              <w:t>基于</w:t>
            </w:r>
            <w:r w:rsidRPr="00AC066F">
              <w:rPr>
                <w:rFonts w:hint="eastAsia"/>
              </w:rPr>
              <w:t>MDX</w:t>
            </w:r>
            <w:r w:rsidRPr="00AC066F">
              <w:rPr>
                <w:rFonts w:hint="eastAsia"/>
              </w:rPr>
              <w:t>的多维查询算法研究</w:t>
            </w:r>
          </w:p>
        </w:tc>
        <w:tc>
          <w:tcPr>
            <w:tcW w:w="2046" w:type="dxa"/>
          </w:tcPr>
          <w:p w:rsidR="00AC066F" w:rsidRPr="00AC066F" w:rsidRDefault="00AC066F" w:rsidP="00AC066F">
            <w:r w:rsidRPr="00AC066F">
              <w:rPr>
                <w:rFonts w:hint="eastAsia"/>
              </w:rPr>
              <w:t>中南大学硕士毕业论文</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2007</w:t>
            </w:r>
          </w:p>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39</w:t>
            </w:r>
          </w:p>
        </w:tc>
        <w:tc>
          <w:tcPr>
            <w:tcW w:w="1221" w:type="dxa"/>
          </w:tcPr>
          <w:p w:rsidR="00AC066F" w:rsidRPr="00AC066F" w:rsidRDefault="00AC066F" w:rsidP="00AC066F">
            <w:r w:rsidRPr="00AC066F">
              <w:rPr>
                <w:rFonts w:hint="eastAsia"/>
              </w:rPr>
              <w:t>贺正娟</w:t>
            </w:r>
          </w:p>
        </w:tc>
        <w:tc>
          <w:tcPr>
            <w:tcW w:w="2262" w:type="dxa"/>
          </w:tcPr>
          <w:p w:rsidR="00AC066F" w:rsidRPr="00AC066F" w:rsidRDefault="00AC066F" w:rsidP="00AC066F">
            <w:r w:rsidRPr="00AC066F">
              <w:rPr>
                <w:rFonts w:hint="eastAsia"/>
              </w:rPr>
              <w:t>泛在网络资源管理模型的研究</w:t>
            </w:r>
          </w:p>
        </w:tc>
        <w:tc>
          <w:tcPr>
            <w:tcW w:w="2046" w:type="dxa"/>
          </w:tcPr>
          <w:p w:rsidR="00AC066F" w:rsidRPr="00AC066F" w:rsidRDefault="00AC066F" w:rsidP="00AC066F">
            <w:r w:rsidRPr="00AC066F">
              <w:rPr>
                <w:rFonts w:hint="eastAsia"/>
              </w:rPr>
              <w:t>通信技术</w:t>
            </w:r>
          </w:p>
        </w:tc>
        <w:tc>
          <w:tcPr>
            <w:tcW w:w="1369" w:type="dxa"/>
          </w:tcPr>
          <w:p w:rsidR="00AC066F" w:rsidRPr="00AC066F" w:rsidRDefault="00AC066F" w:rsidP="00AC066F">
            <w:r w:rsidRPr="00AC066F">
              <w:rPr>
                <w:rFonts w:hint="eastAsia"/>
              </w:rPr>
              <w:t>第</w:t>
            </w:r>
            <w:r w:rsidRPr="00AC066F">
              <w:rPr>
                <w:rFonts w:hint="eastAsia"/>
              </w:rPr>
              <w:t>10</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81~83</w:t>
            </w:r>
          </w:p>
        </w:tc>
      </w:tr>
      <w:tr w:rsidR="00AC066F" w:rsidRPr="00AC066F" w:rsidTr="00ED1558">
        <w:tc>
          <w:tcPr>
            <w:tcW w:w="686" w:type="dxa"/>
          </w:tcPr>
          <w:p w:rsidR="00AC066F" w:rsidRPr="00AC066F" w:rsidRDefault="00AC066F" w:rsidP="00AC066F">
            <w:r w:rsidRPr="00AC066F">
              <w:rPr>
                <w:rFonts w:hint="eastAsia"/>
              </w:rPr>
              <w:t>40</w:t>
            </w:r>
          </w:p>
        </w:tc>
        <w:tc>
          <w:tcPr>
            <w:tcW w:w="1221" w:type="dxa"/>
          </w:tcPr>
          <w:p w:rsidR="00AC066F" w:rsidRPr="00AC066F" w:rsidRDefault="00AC066F" w:rsidP="00AC066F">
            <w:r w:rsidRPr="00AC066F">
              <w:t>Major Bhadauria</w:t>
            </w:r>
            <w:r w:rsidRPr="00AC066F">
              <w:rPr>
                <w:rFonts w:hint="eastAsia"/>
              </w:rPr>
              <w:t>；</w:t>
            </w:r>
            <w:r w:rsidRPr="00AC066F">
              <w:t xml:space="preserve">Sally </w:t>
            </w:r>
            <w:r w:rsidRPr="00AC066F">
              <w:lastRenderedPageBreak/>
              <w:t>A. McKee</w:t>
            </w:r>
          </w:p>
        </w:tc>
        <w:tc>
          <w:tcPr>
            <w:tcW w:w="2262" w:type="dxa"/>
          </w:tcPr>
          <w:p w:rsidR="00AC066F" w:rsidRPr="00AC066F" w:rsidRDefault="00AC066F" w:rsidP="00AC066F">
            <w:r w:rsidRPr="00AC066F">
              <w:lastRenderedPageBreak/>
              <w:t xml:space="preserve">An Approach to Resource-Aware </w:t>
            </w:r>
            <w:r w:rsidRPr="00AC066F">
              <w:lastRenderedPageBreak/>
              <w:t>Co-Scheduling for CMPs</w:t>
            </w:r>
          </w:p>
        </w:tc>
        <w:tc>
          <w:tcPr>
            <w:tcW w:w="2046" w:type="dxa"/>
          </w:tcPr>
          <w:p w:rsidR="00AC066F" w:rsidRPr="00AC066F" w:rsidRDefault="00AC066F" w:rsidP="00AC066F">
            <w:r w:rsidRPr="00AC066F">
              <w:lastRenderedPageBreak/>
              <w:t xml:space="preserve">Proceedings of the 24th ACM </w:t>
            </w:r>
            <w:r w:rsidRPr="00AC066F">
              <w:lastRenderedPageBreak/>
              <w:t>International Conference on Supercomputing</w:t>
            </w:r>
          </w:p>
        </w:tc>
        <w:tc>
          <w:tcPr>
            <w:tcW w:w="1369" w:type="dxa"/>
          </w:tcPr>
          <w:p w:rsidR="00AC066F" w:rsidRPr="00AC066F" w:rsidRDefault="00AC066F" w:rsidP="00AC066F"/>
        </w:tc>
        <w:tc>
          <w:tcPr>
            <w:tcW w:w="703" w:type="dxa"/>
          </w:tcPr>
          <w:p w:rsidR="00AC066F" w:rsidRPr="00AC066F" w:rsidRDefault="00AC066F" w:rsidP="00AC066F">
            <w:r w:rsidRPr="00AC066F">
              <w:rPr>
                <w:rFonts w:hint="eastAsia"/>
              </w:rPr>
              <w:t>2010</w:t>
            </w:r>
          </w:p>
        </w:tc>
        <w:tc>
          <w:tcPr>
            <w:tcW w:w="1233" w:type="dxa"/>
          </w:tcPr>
          <w:p w:rsidR="00AC066F" w:rsidRPr="00AC066F" w:rsidRDefault="00AC066F" w:rsidP="00AC066F">
            <w:r w:rsidRPr="00AC066F">
              <w:rPr>
                <w:rFonts w:hint="eastAsia"/>
              </w:rPr>
              <w:t>189~199</w:t>
            </w:r>
          </w:p>
        </w:tc>
      </w:tr>
      <w:tr w:rsidR="00AC066F" w:rsidRPr="00AC066F" w:rsidTr="00ED1558">
        <w:tc>
          <w:tcPr>
            <w:tcW w:w="686" w:type="dxa"/>
          </w:tcPr>
          <w:p w:rsidR="00AC066F" w:rsidRPr="00AC066F" w:rsidRDefault="00AC066F" w:rsidP="00AC066F">
            <w:r w:rsidRPr="00AC066F">
              <w:rPr>
                <w:rFonts w:hint="eastAsia"/>
              </w:rPr>
              <w:lastRenderedPageBreak/>
              <w:t>41</w:t>
            </w:r>
          </w:p>
        </w:tc>
        <w:tc>
          <w:tcPr>
            <w:tcW w:w="1221" w:type="dxa"/>
          </w:tcPr>
          <w:p w:rsidR="00AC066F" w:rsidRPr="00AC066F" w:rsidRDefault="00AC066F" w:rsidP="00AC066F">
            <w:r w:rsidRPr="00AC066F">
              <w:t xml:space="preserve">Young Choon Lee </w:t>
            </w:r>
            <w:r w:rsidRPr="00AC066F">
              <w:rPr>
                <w:rFonts w:hint="eastAsia"/>
              </w:rPr>
              <w:t>；</w:t>
            </w:r>
            <w:r w:rsidRPr="00AC066F">
              <w:t>Albert Y. Zomaya</w:t>
            </w:r>
          </w:p>
        </w:tc>
        <w:tc>
          <w:tcPr>
            <w:tcW w:w="2262" w:type="dxa"/>
          </w:tcPr>
          <w:p w:rsidR="00AC066F" w:rsidRPr="00AC066F" w:rsidRDefault="00AC066F" w:rsidP="00AC066F">
            <w:r w:rsidRPr="00AC066F">
              <w:t>Energy efficient utilization of resources in cloud computing systems</w:t>
            </w:r>
          </w:p>
        </w:tc>
        <w:tc>
          <w:tcPr>
            <w:tcW w:w="2046" w:type="dxa"/>
          </w:tcPr>
          <w:p w:rsidR="00AC066F" w:rsidRPr="00AC066F" w:rsidRDefault="00AC066F" w:rsidP="00AC066F">
            <w:r w:rsidRPr="00AC066F">
              <w:t>THE JOURNAL OF SUPERCOMPUTING</w:t>
            </w:r>
          </w:p>
        </w:tc>
        <w:tc>
          <w:tcPr>
            <w:tcW w:w="1369" w:type="dxa"/>
          </w:tcPr>
          <w:p w:rsidR="00AC066F" w:rsidRPr="00AC066F" w:rsidRDefault="00AC066F" w:rsidP="00AC066F">
            <w:r w:rsidRPr="00AC066F">
              <w:rPr>
                <w:rFonts w:hint="eastAsia"/>
              </w:rPr>
              <w:t>第</w:t>
            </w:r>
            <w:r w:rsidRPr="00AC066F">
              <w:rPr>
                <w:rFonts w:hint="eastAsia"/>
              </w:rPr>
              <w:t>2</w:t>
            </w:r>
            <w:r w:rsidRPr="00AC066F">
              <w:rPr>
                <w:rFonts w:hint="eastAsia"/>
              </w:rPr>
              <w:t>期</w:t>
            </w:r>
          </w:p>
        </w:tc>
        <w:tc>
          <w:tcPr>
            <w:tcW w:w="703" w:type="dxa"/>
          </w:tcPr>
          <w:p w:rsidR="00AC066F" w:rsidRPr="00AC066F" w:rsidRDefault="00AC066F" w:rsidP="00AC066F">
            <w:r w:rsidRPr="00AC066F">
              <w:rPr>
                <w:rFonts w:hint="eastAsia"/>
              </w:rPr>
              <w:t>2012</w:t>
            </w:r>
          </w:p>
        </w:tc>
        <w:tc>
          <w:tcPr>
            <w:tcW w:w="1233" w:type="dxa"/>
          </w:tcPr>
          <w:p w:rsidR="00AC066F" w:rsidRPr="00AC066F" w:rsidRDefault="00AC066F" w:rsidP="00AC066F">
            <w:r w:rsidRPr="00AC066F">
              <w:rPr>
                <w:rFonts w:hint="eastAsia"/>
              </w:rPr>
              <w:t>268~280</w:t>
            </w:r>
          </w:p>
        </w:tc>
      </w:tr>
      <w:tr w:rsidR="00AC066F" w:rsidRPr="00AC066F" w:rsidTr="00ED1558">
        <w:tc>
          <w:tcPr>
            <w:tcW w:w="686" w:type="dxa"/>
          </w:tcPr>
          <w:p w:rsidR="00AC066F" w:rsidRPr="00AC066F" w:rsidRDefault="00AC066F" w:rsidP="00AC066F">
            <w:r w:rsidRPr="00AC066F">
              <w:rPr>
                <w:rFonts w:hint="eastAsia"/>
              </w:rPr>
              <w:t>42</w:t>
            </w:r>
          </w:p>
        </w:tc>
        <w:tc>
          <w:tcPr>
            <w:tcW w:w="1221" w:type="dxa"/>
          </w:tcPr>
          <w:p w:rsidR="00AC066F" w:rsidRPr="00AC066F" w:rsidRDefault="00AC066F" w:rsidP="00AC066F">
            <w:r w:rsidRPr="00AC066F">
              <w:t xml:space="preserve">Shang-Wen Cheng, Vahe V. Poladian, David Garlan </w:t>
            </w:r>
            <w:r w:rsidRPr="00AC066F">
              <w:rPr>
                <w:rFonts w:hint="eastAsia"/>
              </w:rPr>
              <w:t>，</w:t>
            </w:r>
            <w:r w:rsidRPr="00AC066F">
              <w:t>Bradley Schmerl</w:t>
            </w:r>
          </w:p>
        </w:tc>
        <w:tc>
          <w:tcPr>
            <w:tcW w:w="2262" w:type="dxa"/>
          </w:tcPr>
          <w:p w:rsidR="00AC066F" w:rsidRPr="00AC066F" w:rsidRDefault="00AC066F" w:rsidP="00AC066F">
            <w:r w:rsidRPr="00AC066F">
              <w:t>Improving Architecture-Based Self-Adaptation through Resource Prediction</w:t>
            </w:r>
          </w:p>
        </w:tc>
        <w:tc>
          <w:tcPr>
            <w:tcW w:w="2046" w:type="dxa"/>
          </w:tcPr>
          <w:p w:rsidR="00AC066F" w:rsidRPr="00AC066F" w:rsidRDefault="00AC066F" w:rsidP="00AC066F">
            <w:r w:rsidRPr="00AC066F">
              <w:t>SOFTWARE ENGINEERING FOR SELF-ADAPTIVE SYSTEMS</w:t>
            </w:r>
          </w:p>
        </w:tc>
        <w:tc>
          <w:tcPr>
            <w:tcW w:w="1369" w:type="dxa"/>
          </w:tcPr>
          <w:p w:rsidR="00AC066F" w:rsidRPr="00AC066F" w:rsidRDefault="00AC066F" w:rsidP="00AC066F">
            <w:r w:rsidRPr="00AC066F">
              <w:rPr>
                <w:rFonts w:hint="eastAsia"/>
              </w:rPr>
              <w:t>第</w:t>
            </w:r>
            <w:r w:rsidRPr="00AC066F">
              <w:rPr>
                <w:rFonts w:hint="eastAsia"/>
              </w:rPr>
              <w:t>5525</w:t>
            </w:r>
            <w:r w:rsidRPr="00AC066F">
              <w:rPr>
                <w:rFonts w:hint="eastAsia"/>
              </w:rPr>
              <w:t>卷</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71~88</w:t>
            </w:r>
          </w:p>
        </w:tc>
      </w:tr>
      <w:tr w:rsidR="00AC066F" w:rsidRPr="00AC066F" w:rsidTr="00ED1558">
        <w:tc>
          <w:tcPr>
            <w:tcW w:w="686" w:type="dxa"/>
          </w:tcPr>
          <w:p w:rsidR="00AC066F" w:rsidRPr="00AC066F" w:rsidRDefault="00AC066F" w:rsidP="00AC066F">
            <w:r w:rsidRPr="00AC066F">
              <w:rPr>
                <w:rFonts w:hint="eastAsia"/>
              </w:rPr>
              <w:t>43</w:t>
            </w:r>
          </w:p>
        </w:tc>
        <w:tc>
          <w:tcPr>
            <w:tcW w:w="1221" w:type="dxa"/>
          </w:tcPr>
          <w:p w:rsidR="00AC066F" w:rsidRPr="00AC066F" w:rsidRDefault="00AC066F" w:rsidP="00AC066F">
            <w:r w:rsidRPr="00AC066F">
              <w:t>Junghoon Lee, Cheol Min Kim, Ho-Young Kwak</w:t>
            </w:r>
            <w:r w:rsidRPr="00AC066F">
              <w:rPr>
                <w:rFonts w:hint="eastAsia"/>
              </w:rPr>
              <w:t>，</w:t>
            </w:r>
            <w:r w:rsidRPr="00AC066F">
              <w:t>Jikwang Han</w:t>
            </w:r>
          </w:p>
        </w:tc>
        <w:tc>
          <w:tcPr>
            <w:tcW w:w="2262" w:type="dxa"/>
          </w:tcPr>
          <w:p w:rsidR="00AC066F" w:rsidRPr="00AC066F" w:rsidRDefault="00AC066F" w:rsidP="00AC066F">
            <w:r w:rsidRPr="00AC066F">
              <w:t>Available Power Analysis for Background Tasks on Ubiquitous Sensor and Actuator Networks</w:t>
            </w:r>
          </w:p>
        </w:tc>
        <w:tc>
          <w:tcPr>
            <w:tcW w:w="2046" w:type="dxa"/>
          </w:tcPr>
          <w:p w:rsidR="00AC066F" w:rsidRPr="00AC066F" w:rsidRDefault="00AC066F" w:rsidP="00AC066F">
            <w:r w:rsidRPr="00AC066F">
              <w:t>ADVANCES IN ELECTRICAL ENGINEERING AND ELECTRICAL MACHINES</w:t>
            </w:r>
          </w:p>
        </w:tc>
        <w:tc>
          <w:tcPr>
            <w:tcW w:w="1369" w:type="dxa"/>
          </w:tcPr>
          <w:p w:rsidR="00AC066F" w:rsidRPr="00AC066F" w:rsidRDefault="00AC066F" w:rsidP="00AC066F">
            <w:r w:rsidRPr="00AC066F">
              <w:rPr>
                <w:rFonts w:hint="eastAsia"/>
              </w:rPr>
              <w:t>第</w:t>
            </w:r>
            <w:r w:rsidRPr="00AC066F">
              <w:rPr>
                <w:rFonts w:hint="eastAsia"/>
              </w:rPr>
              <w:t>134</w:t>
            </w:r>
            <w:r w:rsidRPr="00AC066F">
              <w:rPr>
                <w:rFonts w:hint="eastAsia"/>
              </w:rPr>
              <w:t>卷</w:t>
            </w:r>
          </w:p>
        </w:tc>
        <w:tc>
          <w:tcPr>
            <w:tcW w:w="703" w:type="dxa"/>
          </w:tcPr>
          <w:p w:rsidR="00AC066F" w:rsidRPr="00AC066F" w:rsidRDefault="00AC066F" w:rsidP="00AC066F">
            <w:r w:rsidRPr="00AC066F">
              <w:rPr>
                <w:rFonts w:hint="eastAsia"/>
              </w:rPr>
              <w:t>2011</w:t>
            </w:r>
          </w:p>
        </w:tc>
        <w:tc>
          <w:tcPr>
            <w:tcW w:w="1233" w:type="dxa"/>
          </w:tcPr>
          <w:p w:rsidR="00AC066F" w:rsidRPr="00AC066F" w:rsidRDefault="00AC066F" w:rsidP="00AC066F">
            <w:r w:rsidRPr="00AC066F">
              <w:rPr>
                <w:rFonts w:hint="eastAsia"/>
              </w:rPr>
              <w:t>141~146</w:t>
            </w:r>
          </w:p>
        </w:tc>
      </w:tr>
      <w:tr w:rsidR="00AC066F" w:rsidRPr="00AC066F" w:rsidTr="00ED1558">
        <w:tc>
          <w:tcPr>
            <w:tcW w:w="686" w:type="dxa"/>
          </w:tcPr>
          <w:p w:rsidR="00AC066F" w:rsidRPr="00AC066F" w:rsidRDefault="00AC066F" w:rsidP="00AC066F">
            <w:r w:rsidRPr="00AC066F">
              <w:rPr>
                <w:rFonts w:hint="eastAsia"/>
              </w:rPr>
              <w:t>44</w:t>
            </w:r>
          </w:p>
        </w:tc>
        <w:tc>
          <w:tcPr>
            <w:tcW w:w="1221" w:type="dxa"/>
          </w:tcPr>
          <w:p w:rsidR="00AC066F" w:rsidRPr="00AC066F" w:rsidRDefault="00AC066F" w:rsidP="00AC066F">
            <w:r w:rsidRPr="00AC066F">
              <w:t>Jong-Hwan Kim, In-Bae Jeong, In-Won Park</w:t>
            </w:r>
            <w:r w:rsidRPr="00AC066F">
              <w:rPr>
                <w:rFonts w:hint="eastAsia"/>
              </w:rPr>
              <w:t>，</w:t>
            </w:r>
            <w:r w:rsidRPr="00AC066F">
              <w:t>Kang-Hee Lee</w:t>
            </w:r>
          </w:p>
        </w:tc>
        <w:tc>
          <w:tcPr>
            <w:tcW w:w="2262" w:type="dxa"/>
          </w:tcPr>
          <w:p w:rsidR="00AC066F" w:rsidRPr="00AC066F" w:rsidRDefault="00AC066F" w:rsidP="00AC066F">
            <w:r w:rsidRPr="00AC066F">
              <w:t>Multi-Layer Architecture of Ubiquitous Robot System for Integrated Services</w:t>
            </w:r>
          </w:p>
        </w:tc>
        <w:tc>
          <w:tcPr>
            <w:tcW w:w="2046" w:type="dxa"/>
          </w:tcPr>
          <w:p w:rsidR="00AC066F" w:rsidRPr="00AC066F" w:rsidRDefault="00AC066F" w:rsidP="00AC066F">
            <w:r w:rsidRPr="00AC066F">
              <w:t>INTERNATIONAL JOURNAL OF SOCIAL ROBOTICS</w:t>
            </w:r>
          </w:p>
        </w:tc>
        <w:tc>
          <w:tcPr>
            <w:tcW w:w="1369" w:type="dxa"/>
          </w:tcPr>
          <w:p w:rsidR="00AC066F" w:rsidRPr="00AC066F" w:rsidRDefault="00AC066F" w:rsidP="00AC066F">
            <w:r w:rsidRPr="00AC066F">
              <w:rPr>
                <w:rFonts w:hint="eastAsia"/>
              </w:rPr>
              <w:t>第</w:t>
            </w:r>
            <w:r w:rsidRPr="00AC066F">
              <w:rPr>
                <w:rFonts w:hint="eastAsia"/>
              </w:rPr>
              <w:t>1</w:t>
            </w:r>
            <w:r w:rsidRPr="00AC066F">
              <w:rPr>
                <w:rFonts w:hint="eastAsia"/>
              </w:rPr>
              <w:t>期</w:t>
            </w:r>
          </w:p>
        </w:tc>
        <w:tc>
          <w:tcPr>
            <w:tcW w:w="703" w:type="dxa"/>
          </w:tcPr>
          <w:p w:rsidR="00AC066F" w:rsidRPr="00AC066F" w:rsidRDefault="00AC066F" w:rsidP="00AC066F">
            <w:r w:rsidRPr="00AC066F">
              <w:rPr>
                <w:rFonts w:hint="eastAsia"/>
              </w:rPr>
              <w:t>2009</w:t>
            </w:r>
          </w:p>
        </w:tc>
        <w:tc>
          <w:tcPr>
            <w:tcW w:w="1233" w:type="dxa"/>
          </w:tcPr>
          <w:p w:rsidR="00AC066F" w:rsidRPr="00AC066F" w:rsidRDefault="00AC066F" w:rsidP="00AC066F">
            <w:r w:rsidRPr="00AC066F">
              <w:rPr>
                <w:rFonts w:hint="eastAsia"/>
              </w:rPr>
              <w:t>19~28</w:t>
            </w:r>
          </w:p>
        </w:tc>
      </w:tr>
      <w:tr w:rsidR="00AC066F" w:rsidRPr="00AC066F" w:rsidTr="00ED1558">
        <w:tc>
          <w:tcPr>
            <w:tcW w:w="686" w:type="dxa"/>
          </w:tcPr>
          <w:p w:rsidR="00AC066F" w:rsidRPr="00AC066F" w:rsidRDefault="00AC066F" w:rsidP="00AC066F">
            <w:r w:rsidRPr="00AC066F">
              <w:rPr>
                <w:rFonts w:hint="eastAsia"/>
              </w:rPr>
              <w:t>45</w:t>
            </w:r>
          </w:p>
        </w:tc>
        <w:tc>
          <w:tcPr>
            <w:tcW w:w="1221" w:type="dxa"/>
          </w:tcPr>
          <w:p w:rsidR="00AC066F" w:rsidRPr="00AC066F" w:rsidRDefault="00AC066F" w:rsidP="00AC066F">
            <w:r w:rsidRPr="00AC066F">
              <w:t>Sadagopan, N;  Krishnamachari, B ;  Goel, A</w:t>
            </w:r>
          </w:p>
        </w:tc>
        <w:tc>
          <w:tcPr>
            <w:tcW w:w="2262" w:type="dxa"/>
          </w:tcPr>
          <w:p w:rsidR="00AC066F" w:rsidRPr="00AC066F" w:rsidRDefault="00AC066F" w:rsidP="00AC066F">
            <w:r w:rsidRPr="00AC066F">
              <w:t>Delay Efficient Sleep Schedulingin Wireless Sensor Networks</w:t>
            </w:r>
          </w:p>
        </w:tc>
        <w:tc>
          <w:tcPr>
            <w:tcW w:w="2046" w:type="dxa"/>
          </w:tcPr>
          <w:p w:rsidR="00AC066F" w:rsidRPr="00AC066F" w:rsidRDefault="00AC066F" w:rsidP="00AC066F">
            <w:r w:rsidRPr="00AC066F">
              <w:t>24th Annual Joint Conference of the IEEE Computer and Communications Societies</w:t>
            </w:r>
          </w:p>
        </w:tc>
        <w:tc>
          <w:tcPr>
            <w:tcW w:w="1369" w:type="dxa"/>
          </w:tcPr>
          <w:p w:rsidR="00AC066F" w:rsidRPr="00AC066F" w:rsidRDefault="00AC066F" w:rsidP="00AC066F">
            <w:r w:rsidRPr="00AC066F">
              <w:rPr>
                <w:rFonts w:hint="eastAsia"/>
              </w:rPr>
              <w:t>第</w:t>
            </w:r>
            <w:r w:rsidRPr="00AC066F">
              <w:rPr>
                <w:rFonts w:hint="eastAsia"/>
              </w:rPr>
              <w:t>4</w:t>
            </w:r>
            <w:r w:rsidRPr="00AC066F">
              <w:rPr>
                <w:rFonts w:hint="eastAsia"/>
              </w:rPr>
              <w:t>卷</w:t>
            </w:r>
          </w:p>
        </w:tc>
        <w:tc>
          <w:tcPr>
            <w:tcW w:w="703" w:type="dxa"/>
          </w:tcPr>
          <w:p w:rsidR="00AC066F" w:rsidRPr="00AC066F" w:rsidRDefault="00AC066F" w:rsidP="00AC066F">
            <w:r w:rsidRPr="00AC066F">
              <w:rPr>
                <w:rFonts w:hint="eastAsia"/>
              </w:rPr>
              <w:t>2005</w:t>
            </w:r>
          </w:p>
        </w:tc>
        <w:tc>
          <w:tcPr>
            <w:tcW w:w="1233" w:type="dxa"/>
          </w:tcPr>
          <w:p w:rsidR="00AC066F" w:rsidRPr="00AC066F" w:rsidRDefault="00AC066F" w:rsidP="00AC066F">
            <w:r w:rsidRPr="00AC066F">
              <w:rPr>
                <w:rFonts w:hint="eastAsia"/>
              </w:rPr>
              <w:t>2470~2481</w:t>
            </w:r>
          </w:p>
        </w:tc>
      </w:tr>
      <w:tr w:rsidR="00AC066F" w:rsidRPr="00AC066F" w:rsidTr="00ED1558">
        <w:tc>
          <w:tcPr>
            <w:tcW w:w="686" w:type="dxa"/>
          </w:tcPr>
          <w:p w:rsidR="00AC066F" w:rsidRPr="00AC066F" w:rsidRDefault="00AC066F" w:rsidP="00AC066F">
            <w:r w:rsidRPr="00AC066F">
              <w:rPr>
                <w:rFonts w:hint="eastAsia"/>
              </w:rPr>
              <w:t>46</w:t>
            </w:r>
          </w:p>
        </w:tc>
        <w:tc>
          <w:tcPr>
            <w:tcW w:w="1221" w:type="dxa"/>
          </w:tcPr>
          <w:p w:rsidR="00AC066F" w:rsidRPr="00AC066F" w:rsidRDefault="00CE7CFB" w:rsidP="00AC066F">
            <w:r w:rsidRPr="00CE7CFB">
              <w:rPr>
                <w:rFonts w:hint="eastAsia"/>
              </w:rPr>
              <w:t>王平</w:t>
            </w:r>
            <w:r>
              <w:rPr>
                <w:rFonts w:hint="eastAsia"/>
              </w:rPr>
              <w:t>；</w:t>
            </w:r>
            <w:r w:rsidRPr="00CE7CFB">
              <w:rPr>
                <w:rFonts w:hint="eastAsia"/>
              </w:rPr>
              <w:t>李莉</w:t>
            </w:r>
            <w:r w:rsidRPr="00CE7CFB">
              <w:rPr>
                <w:rFonts w:hint="eastAsia"/>
              </w:rPr>
              <w:t xml:space="preserve"> </w:t>
            </w:r>
            <w:r>
              <w:rPr>
                <w:rFonts w:hint="eastAsia"/>
              </w:rPr>
              <w:t>；</w:t>
            </w:r>
            <w:r w:rsidRPr="00CE7CFB">
              <w:rPr>
                <w:rFonts w:hint="eastAsia"/>
              </w:rPr>
              <w:t>赵宏</w:t>
            </w:r>
            <w:r w:rsidRPr="00CE7CFB">
              <w:rPr>
                <w:rFonts w:hint="eastAsia"/>
              </w:rPr>
              <w:t xml:space="preserve"> </w:t>
            </w:r>
          </w:p>
        </w:tc>
        <w:tc>
          <w:tcPr>
            <w:tcW w:w="2262" w:type="dxa"/>
          </w:tcPr>
          <w:p w:rsidR="00AC066F" w:rsidRPr="00AC066F" w:rsidRDefault="00E15323" w:rsidP="00AC066F">
            <w:r w:rsidRPr="00E15323">
              <w:rPr>
                <w:rFonts w:hint="eastAsia"/>
              </w:rPr>
              <w:t>网络管理中事件关联检测机制的研究</w:t>
            </w:r>
          </w:p>
        </w:tc>
        <w:tc>
          <w:tcPr>
            <w:tcW w:w="2046" w:type="dxa"/>
          </w:tcPr>
          <w:p w:rsidR="00AC066F" w:rsidRPr="00AC066F" w:rsidRDefault="00CE7CFB" w:rsidP="00AC066F">
            <w:r>
              <w:rPr>
                <w:rFonts w:hint="eastAsia"/>
              </w:rPr>
              <w:t>通信学报</w:t>
            </w:r>
          </w:p>
        </w:tc>
        <w:tc>
          <w:tcPr>
            <w:tcW w:w="1369" w:type="dxa"/>
          </w:tcPr>
          <w:p w:rsidR="00AC066F" w:rsidRPr="00AC066F" w:rsidRDefault="00CE7CFB" w:rsidP="00AC066F">
            <w:r>
              <w:rPr>
                <w:rFonts w:hint="eastAsia"/>
              </w:rPr>
              <w:t>第</w:t>
            </w:r>
            <w:r>
              <w:rPr>
                <w:rFonts w:hint="eastAsia"/>
              </w:rPr>
              <w:t>3</w:t>
            </w:r>
            <w:r>
              <w:rPr>
                <w:rFonts w:hint="eastAsia"/>
              </w:rPr>
              <w:t>期</w:t>
            </w:r>
          </w:p>
        </w:tc>
        <w:tc>
          <w:tcPr>
            <w:tcW w:w="703" w:type="dxa"/>
          </w:tcPr>
          <w:p w:rsidR="00AC066F" w:rsidRPr="00AC066F" w:rsidRDefault="00CE7CFB" w:rsidP="00AC066F">
            <w:r>
              <w:rPr>
                <w:rFonts w:hint="eastAsia"/>
              </w:rPr>
              <w:t>2004</w:t>
            </w:r>
          </w:p>
        </w:tc>
        <w:tc>
          <w:tcPr>
            <w:tcW w:w="1233" w:type="dxa"/>
          </w:tcPr>
          <w:p w:rsidR="00AC066F" w:rsidRPr="00AC066F" w:rsidRDefault="00CE7CFB" w:rsidP="00AC066F">
            <w:r>
              <w:rPr>
                <w:rFonts w:hint="eastAsia"/>
              </w:rPr>
              <w:t>73~81</w:t>
            </w:r>
          </w:p>
        </w:tc>
      </w:tr>
      <w:tr w:rsidR="00AC066F" w:rsidRPr="00AC066F" w:rsidTr="00ED1558">
        <w:tc>
          <w:tcPr>
            <w:tcW w:w="686" w:type="dxa"/>
          </w:tcPr>
          <w:p w:rsidR="00AC066F" w:rsidRPr="00AC066F" w:rsidRDefault="00AC066F" w:rsidP="00AC066F">
            <w:r w:rsidRPr="00AC066F">
              <w:rPr>
                <w:rFonts w:hint="eastAsia"/>
              </w:rPr>
              <w:t>47</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48</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49</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50</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51</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52</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r w:rsidR="00AC066F" w:rsidRPr="00AC066F" w:rsidTr="00ED1558">
        <w:tc>
          <w:tcPr>
            <w:tcW w:w="686" w:type="dxa"/>
          </w:tcPr>
          <w:p w:rsidR="00AC066F" w:rsidRPr="00AC066F" w:rsidRDefault="00AC066F" w:rsidP="00AC066F">
            <w:r w:rsidRPr="00AC066F">
              <w:rPr>
                <w:rFonts w:hint="eastAsia"/>
              </w:rPr>
              <w:t>53</w:t>
            </w:r>
          </w:p>
        </w:tc>
        <w:tc>
          <w:tcPr>
            <w:tcW w:w="1221" w:type="dxa"/>
          </w:tcPr>
          <w:p w:rsidR="00AC066F" w:rsidRPr="00AC066F" w:rsidRDefault="00AC066F" w:rsidP="00AC066F"/>
        </w:tc>
        <w:tc>
          <w:tcPr>
            <w:tcW w:w="2262" w:type="dxa"/>
          </w:tcPr>
          <w:p w:rsidR="00AC066F" w:rsidRPr="00AC066F" w:rsidRDefault="00AC066F" w:rsidP="00AC066F"/>
        </w:tc>
        <w:tc>
          <w:tcPr>
            <w:tcW w:w="2046" w:type="dxa"/>
          </w:tcPr>
          <w:p w:rsidR="00AC066F" w:rsidRPr="00AC066F" w:rsidRDefault="00AC066F" w:rsidP="00AC066F"/>
        </w:tc>
        <w:tc>
          <w:tcPr>
            <w:tcW w:w="1369" w:type="dxa"/>
          </w:tcPr>
          <w:p w:rsidR="00AC066F" w:rsidRPr="00AC066F" w:rsidRDefault="00AC066F" w:rsidP="00AC066F"/>
        </w:tc>
        <w:tc>
          <w:tcPr>
            <w:tcW w:w="703" w:type="dxa"/>
          </w:tcPr>
          <w:p w:rsidR="00AC066F" w:rsidRPr="00AC066F" w:rsidRDefault="00AC066F" w:rsidP="00AC066F"/>
        </w:tc>
        <w:tc>
          <w:tcPr>
            <w:tcW w:w="1233" w:type="dxa"/>
          </w:tcPr>
          <w:p w:rsidR="00AC066F" w:rsidRPr="00AC066F" w:rsidRDefault="00AC066F" w:rsidP="00AC066F"/>
        </w:tc>
      </w:tr>
    </w:tbl>
    <w:p w:rsidR="00E04AE8" w:rsidRDefault="00AC066F" w:rsidP="00E04AE8">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r w:rsidRPr="00AC066F">
        <w:rPr>
          <w:rFonts w:hint="eastAsia"/>
        </w:rPr>
        <w:tab/>
      </w:r>
    </w:p>
    <w:p w:rsidR="00E04AE8" w:rsidRDefault="00E04AE8" w:rsidP="00E04AE8">
      <w:pPr>
        <w:pStyle w:val="2"/>
      </w:pPr>
      <w:r>
        <w:rPr>
          <w:rFonts w:hint="eastAsia"/>
        </w:rPr>
        <w:t>三</w:t>
      </w:r>
      <w:r w:rsidR="00DC6088">
        <w:rPr>
          <w:rFonts w:hint="eastAsia"/>
        </w:rPr>
        <w:t xml:space="preserve"> </w:t>
      </w:r>
      <w:r w:rsidRPr="002F38B8">
        <w:rPr>
          <w:rFonts w:hint="eastAsia"/>
        </w:rPr>
        <w:t>研究内容、研究目标</w:t>
      </w:r>
      <w:r>
        <w:rPr>
          <w:rFonts w:hint="eastAsia"/>
        </w:rPr>
        <w:t>以及拟解决的关键问题</w:t>
      </w:r>
    </w:p>
    <w:p w:rsidR="008C48F2" w:rsidRPr="008C48F2" w:rsidRDefault="008C48F2" w:rsidP="008C48F2">
      <w:pPr>
        <w:numPr>
          <w:ilvl w:val="0"/>
          <w:numId w:val="1"/>
        </w:numPr>
      </w:pPr>
      <w:r w:rsidRPr="008C48F2">
        <w:rPr>
          <w:rFonts w:hint="eastAsia"/>
        </w:rPr>
        <w:t>监控系统主要监控哪些目标：泛在网络是一种混杂式网络，其中既包含现有的</w:t>
      </w:r>
      <w:r w:rsidRPr="008C48F2">
        <w:t>Internet</w:t>
      </w:r>
      <w:r w:rsidRPr="008C48F2">
        <w:rPr>
          <w:rFonts w:hint="eastAsia"/>
        </w:rPr>
        <w:t>网络，也包含物联网，更包含了</w:t>
      </w:r>
      <w:smartTag w:uri="urn:schemas-microsoft-com:office:smarttags" w:element="chmetcnv">
        <w:smartTagPr>
          <w:attr w:name="UnitName" w:val="g"/>
          <w:attr w:name="SourceValue" w:val="3"/>
          <w:attr w:name="HasSpace" w:val="False"/>
          <w:attr w:name="Negative" w:val="False"/>
          <w:attr w:name="NumberType" w:val="1"/>
          <w:attr w:name="TCSC" w:val="0"/>
        </w:smartTagPr>
        <w:r w:rsidRPr="008C48F2">
          <w:t>3G</w:t>
        </w:r>
      </w:smartTag>
      <w:r w:rsidRPr="008C48F2">
        <w:t>/</w:t>
      </w:r>
      <w:smartTag w:uri="urn:schemas-microsoft-com:office:smarttags" w:element="chmetcnv">
        <w:smartTagPr>
          <w:attr w:name="UnitName" w:val="g"/>
          <w:attr w:name="SourceValue" w:val="4"/>
          <w:attr w:name="HasSpace" w:val="False"/>
          <w:attr w:name="Negative" w:val="False"/>
          <w:attr w:name="NumberType" w:val="1"/>
          <w:attr w:name="TCSC" w:val="0"/>
        </w:smartTagPr>
        <w:r w:rsidRPr="008C48F2">
          <w:t>4G</w:t>
        </w:r>
      </w:smartTag>
      <w:r w:rsidRPr="008C48F2">
        <w:rPr>
          <w:rFonts w:hint="eastAsia"/>
        </w:rPr>
        <w:t>等等通讯网络，其主要目的是为了实现目标：让</w:t>
      </w:r>
      <w:r w:rsidR="00FF2846">
        <w:rPr>
          <w:rFonts w:hint="eastAsia"/>
        </w:rPr>
        <w:t>网络无所不在，无所不包，无所不能。所以，首先需要</w:t>
      </w:r>
      <w:r w:rsidR="00CF64F3">
        <w:rPr>
          <w:rFonts w:hint="eastAsia"/>
        </w:rPr>
        <w:t>明白监控对象就是整个网络中的资源，而该</w:t>
      </w:r>
      <w:r w:rsidR="00FF2846">
        <w:rPr>
          <w:rFonts w:hint="eastAsia"/>
        </w:rPr>
        <w:t>论文中的资源主要指的是网络中的服务。</w:t>
      </w:r>
    </w:p>
    <w:p w:rsidR="008C48F2" w:rsidRPr="008C48F2" w:rsidRDefault="008C48F2" w:rsidP="008C48F2">
      <w:pPr>
        <w:numPr>
          <w:ilvl w:val="0"/>
          <w:numId w:val="1"/>
        </w:numPr>
      </w:pPr>
      <w:r w:rsidRPr="008C48F2">
        <w:rPr>
          <w:rFonts w:hint="eastAsia"/>
        </w:rPr>
        <w:lastRenderedPageBreak/>
        <w:t>由于网络模型比较复杂，网络监管的事件比较多，</w:t>
      </w:r>
      <w:r w:rsidR="00CF64F3">
        <w:rPr>
          <w:rFonts w:hint="eastAsia"/>
        </w:rPr>
        <w:t>需要利用消息队列将网络事件保存好。</w:t>
      </w:r>
    </w:p>
    <w:p w:rsidR="008C48F2" w:rsidRPr="008C48F2" w:rsidRDefault="008C48F2" w:rsidP="008C48F2">
      <w:pPr>
        <w:numPr>
          <w:ilvl w:val="0"/>
          <w:numId w:val="1"/>
        </w:numPr>
      </w:pPr>
      <w:r w:rsidRPr="008C48F2">
        <w:rPr>
          <w:rFonts w:hint="eastAsia"/>
        </w:rPr>
        <w:t>根据对网络事件的精准分析，提供尽可能精确的资源调度策略。</w:t>
      </w:r>
      <w:r w:rsidR="0014245B">
        <w:rPr>
          <w:rFonts w:hint="eastAsia"/>
        </w:rPr>
        <w:t>可以根据网络事件提供的信息，可以将网络事件进行分类，如果该事件反馈的是系统缺少资源，那么就需要根据该信息对其进行资源分配。</w:t>
      </w:r>
    </w:p>
    <w:p w:rsidR="008C48F2" w:rsidRPr="008C48F2" w:rsidRDefault="008C48F2" w:rsidP="008C48F2">
      <w:pPr>
        <w:numPr>
          <w:ilvl w:val="0"/>
          <w:numId w:val="1"/>
        </w:numPr>
      </w:pPr>
      <w:r w:rsidRPr="008C48F2">
        <w:rPr>
          <w:rFonts w:hint="eastAsia"/>
        </w:rPr>
        <w:t>对带有约束的资源分配方式，</w:t>
      </w:r>
      <w:r w:rsidR="003C18AD">
        <w:rPr>
          <w:rFonts w:hint="eastAsia"/>
        </w:rPr>
        <w:t>需要</w:t>
      </w:r>
      <w:r w:rsidR="00401666">
        <w:rPr>
          <w:rFonts w:hint="eastAsia"/>
        </w:rPr>
        <w:t>研究一种能够满足大部分资源分配需求的算法。</w:t>
      </w:r>
      <w:r w:rsidR="000167F2">
        <w:rPr>
          <w:rFonts w:hint="eastAsia"/>
        </w:rPr>
        <w:t>比现有的资源调度算法</w:t>
      </w:r>
      <w:r w:rsidR="00A83DE7">
        <w:rPr>
          <w:rFonts w:hint="eastAsia"/>
        </w:rPr>
        <w:t>有显著的优点。</w:t>
      </w:r>
    </w:p>
    <w:p w:rsidR="005D6916" w:rsidRDefault="000167F2" w:rsidP="000930C6">
      <w:pPr>
        <w:numPr>
          <w:ilvl w:val="0"/>
          <w:numId w:val="1"/>
        </w:numPr>
      </w:pPr>
      <w:r>
        <w:rPr>
          <w:rFonts w:hint="eastAsia"/>
        </w:rPr>
        <w:t>由于网络事件的信息量巨大，远程监测管理系统为了能够高效率的</w:t>
      </w:r>
      <w:r w:rsidR="00D6336B">
        <w:rPr>
          <w:rFonts w:hint="eastAsia"/>
        </w:rPr>
        <w:t>运行，必须进行数据压缩，对数据的查询进行优化，提升数据查询速度，增加资源调度的实时性。</w:t>
      </w:r>
      <w:r w:rsidR="000930C6">
        <w:rPr>
          <w:rFonts w:hint="eastAsia"/>
        </w:rPr>
        <w:t>为了能够支持分布式的事务，有必要使用</w:t>
      </w:r>
      <w:r w:rsidR="000930C6">
        <w:rPr>
          <w:rFonts w:hint="eastAsia"/>
        </w:rPr>
        <w:t>JPA/JTA</w:t>
      </w:r>
      <w:r w:rsidR="000930C6">
        <w:rPr>
          <w:rFonts w:hint="eastAsia"/>
        </w:rPr>
        <w:t>技术来支持分布式的资源调度策略。</w:t>
      </w:r>
    </w:p>
    <w:p w:rsidR="007C0EF4" w:rsidRDefault="007C0EF4" w:rsidP="007C0EF4">
      <w:pPr>
        <w:pStyle w:val="2"/>
      </w:pPr>
      <w:r>
        <w:rPr>
          <w:rFonts w:hint="eastAsia"/>
        </w:rPr>
        <w:t>拟解决的关键问题</w:t>
      </w:r>
      <w:r>
        <w:rPr>
          <w:rFonts w:hint="eastAsia"/>
        </w:rPr>
        <w:t xml:space="preserve">  </w:t>
      </w:r>
    </w:p>
    <w:p w:rsidR="007C0EF4" w:rsidRDefault="007C0EF4" w:rsidP="007C0EF4">
      <w:pPr>
        <w:pStyle w:val="a8"/>
        <w:numPr>
          <w:ilvl w:val="0"/>
          <w:numId w:val="2"/>
        </w:numPr>
        <w:ind w:firstLineChars="0"/>
      </w:pPr>
      <w:r>
        <w:rPr>
          <w:rFonts w:hint="eastAsia"/>
        </w:rPr>
        <w:t>根据主流的系统来分析设计出一个资源管理框架，引入精确模型与特征模型相结合的事件关联和分层策略控制技术。</w:t>
      </w:r>
    </w:p>
    <w:p w:rsidR="007C0EF4" w:rsidRDefault="007C0EF4" w:rsidP="007C0EF4">
      <w:pPr>
        <w:pStyle w:val="a8"/>
        <w:numPr>
          <w:ilvl w:val="0"/>
          <w:numId w:val="2"/>
        </w:numPr>
        <w:ind w:firstLineChars="0"/>
      </w:pPr>
      <w:r>
        <w:rPr>
          <w:rFonts w:hint="eastAsia"/>
        </w:rPr>
        <w:t>对于泛在网络中的资源进行精细化管理，综合软硬两个层面技术来优化能量管理和多源资源分配，硬优化包括</w:t>
      </w:r>
      <w:r>
        <w:rPr>
          <w:rFonts w:hint="eastAsia"/>
        </w:rPr>
        <w:t>Chip Multi-Processing</w:t>
      </w:r>
      <w:r>
        <w:rPr>
          <w:rFonts w:hint="eastAsia"/>
        </w:rPr>
        <w:t>、</w:t>
      </w:r>
      <w:r>
        <w:rPr>
          <w:rFonts w:hint="eastAsia"/>
        </w:rPr>
        <w:t>Sleep Scheduling</w:t>
      </w:r>
      <w:r>
        <w:rPr>
          <w:rFonts w:hint="eastAsia"/>
        </w:rPr>
        <w:t>、</w:t>
      </w:r>
      <w:r>
        <w:rPr>
          <w:rFonts w:hint="eastAsia"/>
        </w:rPr>
        <w:t>VirtualMachine Management</w:t>
      </w:r>
      <w:r>
        <w:rPr>
          <w:rFonts w:hint="eastAsia"/>
        </w:rPr>
        <w:t>等，软优化包括</w:t>
      </w:r>
      <w:r>
        <w:rPr>
          <w:rFonts w:hint="eastAsia"/>
        </w:rPr>
        <w:t>Load Balance</w:t>
      </w:r>
      <w:r>
        <w:rPr>
          <w:rFonts w:hint="eastAsia"/>
        </w:rPr>
        <w:t>、</w:t>
      </w:r>
      <w:r>
        <w:rPr>
          <w:rFonts w:hint="eastAsia"/>
        </w:rPr>
        <w:t>Task Scheduling</w:t>
      </w:r>
      <w:r>
        <w:rPr>
          <w:rFonts w:hint="eastAsia"/>
        </w:rPr>
        <w:t>等。</w:t>
      </w:r>
    </w:p>
    <w:p w:rsidR="007C0EF4" w:rsidRDefault="007C0EF4" w:rsidP="007C0EF4">
      <w:pPr>
        <w:pStyle w:val="a8"/>
        <w:numPr>
          <w:ilvl w:val="0"/>
          <w:numId w:val="2"/>
        </w:numPr>
        <w:ind w:firstLineChars="0"/>
      </w:pPr>
      <w:r>
        <w:rPr>
          <w:rFonts w:hint="eastAsia"/>
        </w:rPr>
        <w:t>研究混合整数非线性规划方法，为带有约束条件的网络资源建立优化方程，并寻求资源调度的最优解。</w:t>
      </w:r>
    </w:p>
    <w:p w:rsidR="007C0EF4" w:rsidRDefault="007C0EF4" w:rsidP="007C0EF4">
      <w:pPr>
        <w:pStyle w:val="a8"/>
        <w:numPr>
          <w:ilvl w:val="0"/>
          <w:numId w:val="2"/>
        </w:numPr>
        <w:ind w:firstLineChars="0"/>
      </w:pPr>
      <w:r>
        <w:rPr>
          <w:rFonts w:hint="eastAsia"/>
        </w:rPr>
        <w:t>对于监控远程管理系统，将每一个任务视为一个事务，研制基于</w:t>
      </w:r>
      <w:r>
        <w:rPr>
          <w:rFonts w:hint="eastAsia"/>
        </w:rPr>
        <w:t>JPA/JTA</w:t>
      </w:r>
      <w:r>
        <w:rPr>
          <w:rFonts w:hint="eastAsia"/>
        </w:rPr>
        <w:t>的持久化与事务控制组件，由于泛在网络中节点多，模型复杂，数据量大，采用基于</w:t>
      </w:r>
      <w:r>
        <w:rPr>
          <w:rFonts w:hint="eastAsia"/>
        </w:rPr>
        <w:t>Chunk</w:t>
      </w:r>
      <w:r>
        <w:rPr>
          <w:rFonts w:hint="eastAsia"/>
        </w:rPr>
        <w:t>的压缩多维数据存储结构和</w:t>
      </w:r>
      <w:r>
        <w:rPr>
          <w:rFonts w:hint="eastAsia"/>
        </w:rPr>
        <w:t>MDX</w:t>
      </w:r>
      <w:r>
        <w:rPr>
          <w:rFonts w:hint="eastAsia"/>
        </w:rPr>
        <w:t>的查询优化，用于提升查询性能；对于远程监控系统能够支持流程实例管理、任务列表与任务表单管理控制等。</w:t>
      </w:r>
    </w:p>
    <w:p w:rsidR="00C53CE8" w:rsidRDefault="00C53CE8" w:rsidP="00C53CE8">
      <w:pPr>
        <w:pStyle w:val="2"/>
      </w:pPr>
      <w:r>
        <w:rPr>
          <w:rFonts w:hint="eastAsia"/>
        </w:rPr>
        <w:t>四</w:t>
      </w:r>
      <w:r>
        <w:rPr>
          <w:rFonts w:hint="eastAsia"/>
        </w:rPr>
        <w:t xml:space="preserve"> </w:t>
      </w:r>
      <w:r w:rsidRPr="00F77140">
        <w:rPr>
          <w:rFonts w:hint="eastAsia"/>
        </w:rPr>
        <w:t>拟采取的研究方案及可行性分析</w:t>
      </w:r>
    </w:p>
    <w:p w:rsidR="006500D4" w:rsidRDefault="006500D4" w:rsidP="006500D4">
      <w:pPr>
        <w:pStyle w:val="2"/>
      </w:pPr>
      <w:r>
        <w:rPr>
          <w:rFonts w:hint="eastAsia"/>
        </w:rPr>
        <w:t>研究方案</w:t>
      </w:r>
    </w:p>
    <w:p w:rsidR="006500D4" w:rsidRDefault="006971C6" w:rsidP="006971C6">
      <w:pPr>
        <w:pStyle w:val="3"/>
      </w:pPr>
      <w:r>
        <w:rPr>
          <w:rFonts w:hint="eastAsia"/>
        </w:rPr>
        <w:t>一</w:t>
      </w:r>
      <w:r>
        <w:rPr>
          <w:rFonts w:hint="eastAsia"/>
        </w:rPr>
        <w:t xml:space="preserve"> </w:t>
      </w:r>
      <w:r>
        <w:rPr>
          <w:rFonts w:hint="eastAsia"/>
        </w:rPr>
        <w:t>资源管理框架</w:t>
      </w:r>
    </w:p>
    <w:p w:rsidR="006971C6" w:rsidRDefault="00314C7B" w:rsidP="00B565BD">
      <w:pPr>
        <w:ind w:firstLine="420"/>
      </w:pPr>
      <w:r>
        <w:rPr>
          <w:rFonts w:hint="eastAsia"/>
        </w:rPr>
        <w:t>事件关联策略被广泛的使用在网络管理领域。</w:t>
      </w:r>
      <w:r w:rsidR="0057772D">
        <w:rPr>
          <w:rFonts w:hint="eastAsia"/>
        </w:rPr>
        <w:t>目前，泛在网络中包含着多种类型的网络节点，它们提供的服务有着很大的差异性。</w:t>
      </w:r>
      <w:r w:rsidR="00F027E4">
        <w:rPr>
          <w:rFonts w:hint="eastAsia"/>
        </w:rPr>
        <w:t>比如：</w:t>
      </w:r>
      <w:r w:rsidR="00F027E4">
        <w:rPr>
          <w:rFonts w:hint="eastAsia"/>
        </w:rPr>
        <w:t>Internet</w:t>
      </w:r>
      <w:r w:rsidR="00F027E4">
        <w:rPr>
          <w:rFonts w:hint="eastAsia"/>
        </w:rPr>
        <w:t>网络提供多种高性能服务，而传感网络一般只提供专有的服务。</w:t>
      </w:r>
      <w:r w:rsidR="00753DCF">
        <w:rPr>
          <w:rFonts w:hint="eastAsia"/>
        </w:rPr>
        <w:t>因此，不同的节点反馈出的信息也是不同的。</w:t>
      </w:r>
      <w:r w:rsidR="00E11F07">
        <w:rPr>
          <w:rFonts w:hint="eastAsia"/>
        </w:rPr>
        <w:t>为了能</w:t>
      </w:r>
      <w:r w:rsidR="009322E4">
        <w:rPr>
          <w:rFonts w:hint="eastAsia"/>
        </w:rPr>
        <w:t>够准确的针对各种事件</w:t>
      </w:r>
      <w:r w:rsidR="00E11F07">
        <w:rPr>
          <w:rFonts w:hint="eastAsia"/>
        </w:rPr>
        <w:t>进行资源监控调度，</w:t>
      </w:r>
      <w:r w:rsidR="009322E4">
        <w:rPr>
          <w:rFonts w:hint="eastAsia"/>
        </w:rPr>
        <w:t>必须分析清楚网络事件</w:t>
      </w:r>
      <w:r w:rsidR="00E11F07">
        <w:rPr>
          <w:rFonts w:hint="eastAsia"/>
        </w:rPr>
        <w:t>的特性。</w:t>
      </w:r>
      <w:r w:rsidR="009322E4">
        <w:rPr>
          <w:rFonts w:hint="eastAsia"/>
        </w:rPr>
        <w:t>如果能够准确的获知网络事件</w:t>
      </w:r>
      <w:r w:rsidR="00444822">
        <w:rPr>
          <w:rFonts w:hint="eastAsia"/>
        </w:rPr>
        <w:t>的</w:t>
      </w:r>
      <w:r w:rsidR="005E5310">
        <w:rPr>
          <w:rFonts w:hint="eastAsia"/>
        </w:rPr>
        <w:t>具体</w:t>
      </w:r>
      <w:r w:rsidR="009322E4">
        <w:rPr>
          <w:rFonts w:hint="eastAsia"/>
        </w:rPr>
        <w:t>模型信息，那么就将其归类为精确模型；如果只能够从其提供的</w:t>
      </w:r>
      <w:r w:rsidR="00444822">
        <w:rPr>
          <w:rFonts w:hint="eastAsia"/>
        </w:rPr>
        <w:t>信息中分析出其模型特征，而不能够准确的推断出其具体的模型，就将其归类为某一类型的节点模型。</w:t>
      </w:r>
      <w:r w:rsidR="005F2C35">
        <w:rPr>
          <w:rFonts w:hint="eastAsia"/>
        </w:rPr>
        <w:t>在事件关联策略中，</w:t>
      </w:r>
      <w:r w:rsidR="005570B5">
        <w:rPr>
          <w:rFonts w:hint="eastAsia"/>
        </w:rPr>
        <w:t>目前对事件关联方法的研究可以大致分为如下几类：</w:t>
      </w:r>
      <w:r w:rsidR="005570B5">
        <w:rPr>
          <w:rFonts w:hint="eastAsia"/>
        </w:rPr>
        <w:t>(1)</w:t>
      </w:r>
      <w:r w:rsidR="005570B5">
        <w:rPr>
          <w:rFonts w:hint="eastAsia"/>
        </w:rPr>
        <w:t>基于规则的推理</w:t>
      </w:r>
      <w:r w:rsidR="00B565BD">
        <w:rPr>
          <w:rFonts w:hint="eastAsia"/>
        </w:rPr>
        <w:t>；</w:t>
      </w:r>
      <w:r w:rsidR="00B565BD">
        <w:rPr>
          <w:rFonts w:hint="eastAsia"/>
        </w:rPr>
        <w:t>(2)</w:t>
      </w:r>
      <w:r w:rsidR="00B565BD">
        <w:rPr>
          <w:rFonts w:hint="eastAsia"/>
        </w:rPr>
        <w:t>编码方法</w:t>
      </w:r>
      <w:r w:rsidR="00065770">
        <w:rPr>
          <w:rFonts w:hint="eastAsia"/>
        </w:rPr>
        <w:t>；</w:t>
      </w:r>
      <w:r w:rsidR="00B565BD">
        <w:rPr>
          <w:rFonts w:hint="eastAsia"/>
        </w:rPr>
        <w:t>(3)</w:t>
      </w:r>
      <w:r w:rsidR="00B565BD">
        <w:rPr>
          <w:rFonts w:hint="eastAsia"/>
        </w:rPr>
        <w:t>基于案例的推理</w:t>
      </w:r>
      <w:r w:rsidR="00065770">
        <w:rPr>
          <w:rFonts w:hint="eastAsia"/>
        </w:rPr>
        <w:t>；</w:t>
      </w:r>
      <w:r w:rsidR="00B565BD">
        <w:rPr>
          <w:rFonts w:hint="eastAsia"/>
        </w:rPr>
        <w:t>(4)</w:t>
      </w:r>
      <w:r w:rsidR="00B565BD">
        <w:rPr>
          <w:rFonts w:hint="eastAsia"/>
        </w:rPr>
        <w:t>基于模型的推理</w:t>
      </w:r>
      <w:r w:rsidR="00065770">
        <w:rPr>
          <w:rFonts w:hint="eastAsia"/>
        </w:rPr>
        <w:t>；</w:t>
      </w:r>
      <w:r w:rsidR="00B565BD">
        <w:rPr>
          <w:rFonts w:hint="eastAsia"/>
        </w:rPr>
        <w:t>(5)</w:t>
      </w:r>
      <w:r w:rsidR="00B565BD">
        <w:rPr>
          <w:rFonts w:hint="eastAsia"/>
        </w:rPr>
        <w:t>人工智能方法</w:t>
      </w:r>
      <w:r w:rsidR="00065770">
        <w:rPr>
          <w:rFonts w:hint="eastAsia"/>
        </w:rPr>
        <w:t>。</w:t>
      </w:r>
    </w:p>
    <w:p w:rsidR="00A4045D" w:rsidRDefault="00A4045D" w:rsidP="00A4045D">
      <w:pPr>
        <w:ind w:firstLine="420"/>
      </w:pPr>
      <w:r>
        <w:rPr>
          <w:rFonts w:hint="eastAsia"/>
        </w:rPr>
        <w:t>一般来说，基于规则的方案实现代价较小，快速而准确，能够满足实时运行要求</w:t>
      </w:r>
      <w:r w:rsidR="002562AA">
        <w:rPr>
          <w:rFonts w:hint="eastAsia"/>
        </w:rPr>
        <w:t>。在该系统中采用它作为事件关联方式能够缩短开发系统模型的周期。</w:t>
      </w:r>
      <w:r w:rsidR="00981B83">
        <w:rPr>
          <w:rFonts w:hint="eastAsia"/>
        </w:rPr>
        <w:t>从网络安全领域引入事件关联技术到本框架中，需要根据管理框架的内容修改基于推理规则的关联技术。</w:t>
      </w:r>
    </w:p>
    <w:p w:rsidR="005C2804" w:rsidRDefault="005C2804" w:rsidP="005C2804">
      <w:pPr>
        <w:ind w:firstLine="420"/>
      </w:pPr>
      <w:r>
        <w:rPr>
          <w:rFonts w:hint="eastAsia"/>
        </w:rPr>
        <w:t>最常见的</w:t>
      </w:r>
      <w:r w:rsidR="008A0432">
        <w:rPr>
          <w:rFonts w:hint="eastAsia"/>
        </w:rPr>
        <w:t>事件管理</w:t>
      </w:r>
      <w:r>
        <w:rPr>
          <w:rFonts w:hint="eastAsia"/>
        </w:rPr>
        <w:t>系统的形式是基于规则推理的专家系统，它可以分为两个部分</w:t>
      </w:r>
      <w:r w:rsidR="00BF5FA8">
        <w:rPr>
          <w:rFonts w:hint="eastAsia"/>
        </w:rPr>
        <w:t>：</w:t>
      </w:r>
    </w:p>
    <w:p w:rsidR="005C2804" w:rsidRDefault="005C2804" w:rsidP="005C2804">
      <w:pPr>
        <w:pStyle w:val="a8"/>
        <w:numPr>
          <w:ilvl w:val="0"/>
          <w:numId w:val="3"/>
        </w:numPr>
        <w:ind w:firstLineChars="0"/>
      </w:pPr>
      <w:r>
        <w:rPr>
          <w:rFonts w:hint="eastAsia"/>
        </w:rPr>
        <w:lastRenderedPageBreak/>
        <w:t>状态集合</w:t>
      </w:r>
      <w:r w:rsidR="00BF5FA8">
        <w:rPr>
          <w:rFonts w:hint="eastAsia"/>
        </w:rPr>
        <w:t>，</w:t>
      </w:r>
      <w:r>
        <w:rPr>
          <w:rFonts w:hint="eastAsia"/>
        </w:rPr>
        <w:t>是一组状态元素的集合</w:t>
      </w:r>
      <w:r w:rsidR="00BF5FA8">
        <w:rPr>
          <w:rFonts w:hint="eastAsia"/>
        </w:rPr>
        <w:t>。</w:t>
      </w:r>
      <w:r>
        <w:rPr>
          <w:rFonts w:hint="eastAsia"/>
        </w:rPr>
        <w:t>代表网络的当前状态</w:t>
      </w:r>
      <w:r w:rsidR="00BF5FA8">
        <w:rPr>
          <w:rFonts w:hint="eastAsia"/>
        </w:rPr>
        <w:t>，</w:t>
      </w:r>
      <w:r>
        <w:rPr>
          <w:rFonts w:hint="eastAsia"/>
        </w:rPr>
        <w:t>每个状态元素是网络中的一条信息或推理过程中的一个假定</w:t>
      </w:r>
      <w:r w:rsidR="00BF5FA8">
        <w:rPr>
          <w:rFonts w:hint="eastAsia"/>
        </w:rPr>
        <w:t>。</w:t>
      </w:r>
    </w:p>
    <w:p w:rsidR="005C2804" w:rsidRDefault="005C2804" w:rsidP="005C2804">
      <w:pPr>
        <w:pStyle w:val="a8"/>
        <w:numPr>
          <w:ilvl w:val="0"/>
          <w:numId w:val="3"/>
        </w:numPr>
        <w:ind w:firstLineChars="0"/>
      </w:pPr>
      <w:r>
        <w:rPr>
          <w:rFonts w:hint="eastAsia"/>
        </w:rPr>
        <w:t>规则集合</w:t>
      </w:r>
      <w:r w:rsidR="00BF5FA8">
        <w:rPr>
          <w:rFonts w:hint="eastAsia"/>
        </w:rPr>
        <w:t>，</w:t>
      </w:r>
      <w:r>
        <w:rPr>
          <w:rFonts w:hint="eastAsia"/>
        </w:rPr>
        <w:t>是以</w:t>
      </w:r>
      <w:r>
        <w:rPr>
          <w:rFonts w:hint="eastAsia"/>
        </w:rPr>
        <w:t xml:space="preserve">if-then </w:t>
      </w:r>
      <w:r>
        <w:rPr>
          <w:rFonts w:hint="eastAsia"/>
        </w:rPr>
        <w:t>或称</w:t>
      </w:r>
      <w:r w:rsidR="00BF5FA8">
        <w:rPr>
          <w:rFonts w:hint="eastAsia"/>
        </w:rPr>
        <w:t>“</w:t>
      </w:r>
      <w:r>
        <w:rPr>
          <w:rFonts w:hint="eastAsia"/>
        </w:rPr>
        <w:t>条件</w:t>
      </w:r>
      <w:r w:rsidR="00BF5FA8">
        <w:rPr>
          <w:rFonts w:hint="eastAsia"/>
        </w:rPr>
        <w:t>--</w:t>
      </w:r>
      <w:r>
        <w:rPr>
          <w:rFonts w:hint="eastAsia"/>
        </w:rPr>
        <w:t>动作</w:t>
      </w:r>
      <w:r w:rsidR="00BF5FA8">
        <w:rPr>
          <w:rFonts w:hint="eastAsia"/>
        </w:rPr>
        <w:t>”</w:t>
      </w:r>
      <w:r>
        <w:rPr>
          <w:rFonts w:hint="eastAsia"/>
        </w:rPr>
        <w:t>形式表现的专家知识规则</w:t>
      </w:r>
      <w:r w:rsidR="00BF5FA8">
        <w:rPr>
          <w:rFonts w:hint="eastAsia"/>
        </w:rPr>
        <w:t>。</w:t>
      </w:r>
      <w:r>
        <w:rPr>
          <w:rFonts w:hint="eastAsia"/>
        </w:rPr>
        <w:t>规则的条件部分</w:t>
      </w:r>
      <w:r w:rsidR="00BF5FA8">
        <w:rPr>
          <w:rFonts w:hint="eastAsia"/>
        </w:rPr>
        <w:t>（</w:t>
      </w:r>
      <w:r>
        <w:rPr>
          <w:rFonts w:hint="eastAsia"/>
        </w:rPr>
        <w:t>左端</w:t>
      </w:r>
      <w:r w:rsidR="00BF5FA8">
        <w:rPr>
          <w:rFonts w:hint="eastAsia"/>
        </w:rPr>
        <w:t>）</w:t>
      </w:r>
      <w:r>
        <w:rPr>
          <w:rFonts w:hint="eastAsia"/>
        </w:rPr>
        <w:t>根据状态集合的当前状态是否应用该规则</w:t>
      </w:r>
      <w:r w:rsidR="00BF5FA8">
        <w:rPr>
          <w:rFonts w:hint="eastAsia"/>
        </w:rPr>
        <w:t>。</w:t>
      </w:r>
      <w:r>
        <w:rPr>
          <w:rFonts w:hint="eastAsia"/>
        </w:rPr>
        <w:t>规则的动作部分</w:t>
      </w:r>
      <w:r w:rsidR="00BF5FA8">
        <w:rPr>
          <w:rFonts w:hint="eastAsia"/>
        </w:rPr>
        <w:t>（</w:t>
      </w:r>
      <w:r>
        <w:rPr>
          <w:rFonts w:hint="eastAsia"/>
        </w:rPr>
        <w:t>右端</w:t>
      </w:r>
      <w:r w:rsidR="00BF5FA8">
        <w:rPr>
          <w:rFonts w:hint="eastAsia"/>
        </w:rPr>
        <w:t>）</w:t>
      </w:r>
      <w:r>
        <w:rPr>
          <w:rFonts w:hint="eastAsia"/>
        </w:rPr>
        <w:t>含有条件满足时根据该规则所得的</w:t>
      </w:r>
      <w:r w:rsidR="00BF5FA8">
        <w:rPr>
          <w:rFonts w:hint="eastAsia"/>
        </w:rPr>
        <w:t>结论。</w:t>
      </w:r>
    </w:p>
    <w:p w:rsidR="007549BB" w:rsidRDefault="00C06D23" w:rsidP="0087303C">
      <w:pPr>
        <w:ind w:left="420" w:firstLine="420"/>
      </w:pPr>
      <w:r>
        <w:rPr>
          <w:rFonts w:hint="eastAsia"/>
        </w:rPr>
        <w:t>根据规则推理的主要特征，设计该框架内的事件关联子系统</w:t>
      </w:r>
      <w:r w:rsidR="007549BB">
        <w:rPr>
          <w:rFonts w:hint="eastAsia"/>
        </w:rPr>
        <w:t>。</w:t>
      </w:r>
      <w:r w:rsidR="00FD5541">
        <w:rPr>
          <w:rFonts w:hint="eastAsia"/>
        </w:rPr>
        <w:t>其主要包含：事件库，事件关联模块，关联规则库。</w:t>
      </w:r>
    </w:p>
    <w:p w:rsidR="00F16416" w:rsidRDefault="00F16416" w:rsidP="0087303C">
      <w:pPr>
        <w:ind w:left="420" w:firstLine="420"/>
      </w:pPr>
      <w:r>
        <w:rPr>
          <w:rFonts w:hint="eastAsia"/>
        </w:rPr>
        <w:t>其中，事件关联模块主要负责根据关联规则库中的规则对事件库中的事件进行分析。如果事件库中的事件具有明显的特征信息，并且根据该特征信息可以准确无误的推断出该事件，那么直接断定。如果事件库中的事件只提供了部分信息，根据规则库中的规则进行推断，如果无法精确的获得最终模型信息，那么可以将该事件归为某一类型的事件。</w:t>
      </w:r>
    </w:p>
    <w:p w:rsidR="0015247D" w:rsidRDefault="0015247D" w:rsidP="0087303C">
      <w:pPr>
        <w:ind w:left="420" w:firstLine="420"/>
      </w:pPr>
      <w:r>
        <w:rPr>
          <w:rFonts w:hint="eastAsia"/>
        </w:rPr>
        <w:t>经过事件关联</w:t>
      </w:r>
      <w:r w:rsidR="00A23535">
        <w:rPr>
          <w:rFonts w:hint="eastAsia"/>
        </w:rPr>
        <w:t>模块的分析</w:t>
      </w:r>
      <w:r>
        <w:rPr>
          <w:rFonts w:hint="eastAsia"/>
        </w:rPr>
        <w:t>后，</w:t>
      </w:r>
      <w:r w:rsidR="00A23535">
        <w:rPr>
          <w:rFonts w:hint="eastAsia"/>
        </w:rPr>
        <w:t>其提供</w:t>
      </w:r>
      <w:r w:rsidR="009F2F25">
        <w:rPr>
          <w:rFonts w:hint="eastAsia"/>
        </w:rPr>
        <w:t>具体的，为网络资源</w:t>
      </w:r>
      <w:r>
        <w:rPr>
          <w:rFonts w:hint="eastAsia"/>
        </w:rPr>
        <w:t>调度</w:t>
      </w:r>
      <w:r w:rsidR="009F2F25">
        <w:rPr>
          <w:rFonts w:hint="eastAsia"/>
        </w:rPr>
        <w:t>提供支撑</w:t>
      </w:r>
      <w:r>
        <w:rPr>
          <w:rFonts w:hint="eastAsia"/>
        </w:rPr>
        <w:t>。</w:t>
      </w:r>
    </w:p>
    <w:p w:rsidR="00312BC8" w:rsidRDefault="00312BC8" w:rsidP="0087303C">
      <w:pPr>
        <w:ind w:left="420" w:firstLine="420"/>
      </w:pPr>
      <w:r>
        <w:rPr>
          <w:rFonts w:hint="eastAsia"/>
        </w:rPr>
        <w:t>由于泛在网络的分布式和异构的特点，对资源调度采用分层策略会比较适合。</w:t>
      </w:r>
      <w:r w:rsidR="001B7146">
        <w:rPr>
          <w:rFonts w:hint="eastAsia"/>
        </w:rPr>
        <w:t>下图是该资源调度框架的一个简化的模型。</w:t>
      </w:r>
      <w:r w:rsidR="007043EA">
        <w:rPr>
          <w:rFonts w:hint="eastAsia"/>
        </w:rPr>
        <w:t>当资源请求者需要网络中的服务时，首先需要向代理者进行申请。代理者根据目前服务供应商的状态进行决策，如果服务供应商目前可以提供服务，那么</w:t>
      </w:r>
      <w:r w:rsidR="00975E19">
        <w:rPr>
          <w:rFonts w:hint="eastAsia"/>
        </w:rPr>
        <w:t>就发送消息给供应商，那么供应商和资源请求者之间建立服务链接关系。</w:t>
      </w:r>
      <w:r w:rsidR="000D17AE">
        <w:rPr>
          <w:rFonts w:hint="eastAsia"/>
        </w:rPr>
        <w:t>而事件关联模块的主要责任就是从服务供应商那获得各种事件信息，然后进行分析，将获得的数据信息提供给代理者，作为代理者决策的依据。</w:t>
      </w:r>
    </w:p>
    <w:p w:rsidR="0063679C" w:rsidRDefault="0063679C" w:rsidP="0087303C">
      <w:pPr>
        <w:ind w:left="420" w:firstLine="420"/>
      </w:pPr>
      <w:r>
        <w:object w:dxaOrig="7369" w:dyaOrig="4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212.25pt" o:ole="">
            <v:imagedata r:id="rId7" o:title=""/>
          </v:shape>
          <o:OLEObject Type="Embed" ProgID="Visio.Drawing.11" ShapeID="_x0000_i1025" DrawAspect="Content" ObjectID="_1410026337" r:id="rId8"/>
        </w:object>
      </w:r>
    </w:p>
    <w:p w:rsidR="004D464F" w:rsidRDefault="004D464F" w:rsidP="004D464F">
      <w:pPr>
        <w:pStyle w:val="3"/>
      </w:pPr>
      <w:r>
        <w:rPr>
          <w:rFonts w:hint="eastAsia"/>
        </w:rPr>
        <w:t>二</w:t>
      </w:r>
      <w:r>
        <w:rPr>
          <w:rFonts w:hint="eastAsia"/>
        </w:rPr>
        <w:t xml:space="preserve"> </w:t>
      </w:r>
      <w:r>
        <w:rPr>
          <w:rFonts w:hint="eastAsia"/>
        </w:rPr>
        <w:t>调度和优化策略</w:t>
      </w:r>
    </w:p>
    <w:p w:rsidR="004D464F" w:rsidRDefault="00B878E8" w:rsidP="00A26D19">
      <w:pPr>
        <w:ind w:firstLine="420"/>
      </w:pPr>
      <w:r>
        <w:rPr>
          <w:rFonts w:hint="eastAsia"/>
        </w:rPr>
        <w:t>由于泛在网络的异构性，网络中的服务供应商的物理结构和软件体系都存在着很大的区别，所以，需要根据</w:t>
      </w:r>
      <w:r w:rsidR="00FA2CD2">
        <w:rPr>
          <w:rFonts w:hint="eastAsia"/>
        </w:rPr>
        <w:t>其系统</w:t>
      </w:r>
      <w:r>
        <w:rPr>
          <w:rFonts w:hint="eastAsia"/>
        </w:rPr>
        <w:t>模型进行资源调度，或者进行</w:t>
      </w:r>
      <w:r w:rsidR="00E0646A">
        <w:rPr>
          <w:rFonts w:hint="eastAsia"/>
        </w:rPr>
        <w:t>系统</w:t>
      </w:r>
      <w:r>
        <w:rPr>
          <w:rFonts w:hint="eastAsia"/>
        </w:rPr>
        <w:t>优化。</w:t>
      </w:r>
      <w:r w:rsidR="00F71207">
        <w:rPr>
          <w:rFonts w:hint="eastAsia"/>
        </w:rPr>
        <w:t>在整个网</w:t>
      </w:r>
      <w:r w:rsidR="00283B96">
        <w:rPr>
          <w:rFonts w:hint="eastAsia"/>
        </w:rPr>
        <w:t>络模型中，可以进行调度或者优化的技术已经有很多的。</w:t>
      </w:r>
    </w:p>
    <w:p w:rsidR="00444EF0" w:rsidRDefault="00444EF0" w:rsidP="00444EF0">
      <w:pPr>
        <w:ind w:firstLine="420"/>
      </w:pPr>
      <w:r>
        <w:rPr>
          <w:rFonts w:hint="eastAsia"/>
        </w:rPr>
        <w:t>多核技术（</w:t>
      </w:r>
      <w:r>
        <w:t>CMP</w:t>
      </w:r>
      <w:r>
        <w:rPr>
          <w:rFonts w:hint="eastAsia"/>
        </w:rPr>
        <w:t>：</w:t>
      </w:r>
      <w:r>
        <w:t>Chip Multi--processing</w:t>
      </w:r>
      <w:r>
        <w:rPr>
          <w:rFonts w:hint="eastAsia"/>
        </w:rPr>
        <w:t>）。目前，由于微电子技术的发展，能够生成出各式的多内核处理器。在多核体系结构中，一般多个内核带有多级</w:t>
      </w:r>
      <w:r>
        <w:t>cache</w:t>
      </w:r>
      <w:r>
        <w:rPr>
          <w:rFonts w:hint="eastAsia"/>
        </w:rPr>
        <w:t>。多进程运行的系统，多线程编程的模型，使得计算机能够取得优异的性能，但是，在线程运行的过程中，有许多值得优化的方面。。。。。。。。。。。（有待扩展）</w:t>
      </w:r>
    </w:p>
    <w:p w:rsidR="00444EF0" w:rsidRDefault="00444EF0" w:rsidP="00444EF0">
      <w:pPr>
        <w:ind w:firstLine="420"/>
      </w:pPr>
    </w:p>
    <w:p w:rsidR="00444EF0" w:rsidRDefault="00444EF0" w:rsidP="00FB65D6">
      <w:pPr>
        <w:ind w:firstLine="420"/>
        <w:rPr>
          <w:szCs w:val="21"/>
        </w:rPr>
      </w:pPr>
      <w:r>
        <w:rPr>
          <w:rFonts w:hint="eastAsia"/>
          <w:szCs w:val="21"/>
        </w:rPr>
        <w:t>休眠调度策略（</w:t>
      </w:r>
      <w:r>
        <w:rPr>
          <w:szCs w:val="21"/>
        </w:rPr>
        <w:t>Sleep Scheduling</w:t>
      </w:r>
      <w:r>
        <w:rPr>
          <w:rFonts w:hint="eastAsia"/>
          <w:szCs w:val="21"/>
        </w:rPr>
        <w:t>）：在无线传感器网络是一种携带多种类型的微型传感</w:t>
      </w:r>
      <w:r>
        <w:rPr>
          <w:rFonts w:hint="eastAsia"/>
          <w:szCs w:val="21"/>
        </w:rPr>
        <w:lastRenderedPageBreak/>
        <w:t>器元件，通过在监测区域内大量密集部署构成一个自组织网络完成感知信息收集并分析处理的应用型网络。传感器网络低成本、低功耗、无人值守、网络化信息感知等优点使得其在民用和军用上均体现出极高的应用价值，被誉为</w:t>
      </w:r>
      <w:r>
        <w:rPr>
          <w:szCs w:val="21"/>
        </w:rPr>
        <w:t>2l</w:t>
      </w:r>
      <w:r>
        <w:rPr>
          <w:rFonts w:hint="eastAsia"/>
          <w:szCs w:val="21"/>
        </w:rPr>
        <w:t>世纪改变世界的十大新技术之一。受限于工作环境条件，传感器网络节点能量供应通常依赖于电池，并且在使用过程中难以更换或是进行充电补充。能量的限制是影响传感器网络广泛应用的关键问题之一。</w:t>
      </w:r>
    </w:p>
    <w:p w:rsidR="00444EF0" w:rsidRDefault="00444EF0" w:rsidP="00444EF0">
      <w:r>
        <w:rPr>
          <w:szCs w:val="21"/>
        </w:rPr>
        <w:tab/>
      </w:r>
      <w:r>
        <w:rPr>
          <w:rFonts w:hint="eastAsia"/>
          <w:szCs w:val="21"/>
        </w:rPr>
        <w:t>目前，对于提供能量利用率来说，主要研究方向有功率控制和休眠调度。而休眠调度研究是两者中研究的重点。</w:t>
      </w:r>
      <w:r>
        <w:rPr>
          <w:rFonts w:hint="eastAsia"/>
        </w:rPr>
        <w:t>面向长时间监测应用的任务需求，无线传感器网络休眠控制技术提出了如下要求：</w:t>
      </w:r>
      <w:r>
        <w:t>1)</w:t>
      </w:r>
      <w:r>
        <w:rPr>
          <w:rFonts w:hint="eastAsia"/>
        </w:rPr>
        <w:t>在满足应用要求的条件下，应该尽可能多地让冗余节点进入休眠状态，减少区域能量消耗。</w:t>
      </w:r>
      <w:r>
        <w:t>2)</w:t>
      </w:r>
      <w:r>
        <w:rPr>
          <w:rFonts w:hint="eastAsia"/>
        </w:rPr>
        <w:t>在适当的时机，休眠节点唤醒并接替活跃节点的任务，避免节点之间能量消耗水平的不均衡性，延长系统任务执行的生命时间。</w:t>
      </w:r>
      <w:r>
        <w:t>3)</w:t>
      </w:r>
      <w:r>
        <w:rPr>
          <w:rFonts w:hint="eastAsia"/>
        </w:rPr>
        <w:t>在任意时问，网络所覆盖的区域保持一个连通的网络，避免网络出现区域分割而丧失完整系统的监测能力。</w:t>
      </w:r>
      <w:r>
        <w:t>4)</w:t>
      </w:r>
      <w:r>
        <w:rPr>
          <w:rFonts w:hint="eastAsia"/>
        </w:rPr>
        <w:t>在目标事件发生时，传感器网络节点获得的感知信息应该能够保证及时、快速地向</w:t>
      </w:r>
      <w:r>
        <w:t>sink</w:t>
      </w:r>
      <w:r>
        <w:rPr>
          <w:rFonts w:hint="eastAsia"/>
        </w:rPr>
        <w:t>节点报告并处理，保证时效性。</w:t>
      </w:r>
      <w:r>
        <w:t>5)</w:t>
      </w:r>
      <w:r>
        <w:rPr>
          <w:rFonts w:hint="eastAsia"/>
        </w:rPr>
        <w:t>休眠调度对所采用的无线传输技术体制、路由算法、平台硬件特性等没有特殊的依赖性和约束限制，适应性良好。集中式算法难以保证应用系统的可靠性和安全性，因此调度算法要求采用分布式设计。</w:t>
      </w:r>
    </w:p>
    <w:p w:rsidR="00444EF0" w:rsidRDefault="00444EF0" w:rsidP="00444EF0"/>
    <w:p w:rsidR="00444EF0" w:rsidRDefault="00444EF0" w:rsidP="00444EF0">
      <w:r>
        <w:rPr>
          <w:rFonts w:hint="eastAsia"/>
        </w:rPr>
        <w:t>云计算中的虚拟机调度</w:t>
      </w:r>
    </w:p>
    <w:p w:rsidR="00444EF0" w:rsidRDefault="00444EF0" w:rsidP="00444EF0">
      <w:pPr>
        <w:ind w:firstLine="420"/>
      </w:pPr>
      <w:r>
        <w:rPr>
          <w:rFonts w:hint="eastAsia"/>
        </w:rPr>
        <w:t>在云计算中，应用、数据和服务都存储在云端，云就相当于一台超级计算机。因此云计算要求所有的</w:t>
      </w:r>
      <w:r>
        <w:t xml:space="preserve"> IT </w:t>
      </w:r>
      <w:r>
        <w:rPr>
          <w:rFonts w:hint="eastAsia"/>
        </w:rPr>
        <w:t>资源能够被这个超级计算机有效地管理。但是，各种硬件设备间的差异使它们之间的兼容性很差，这为统一的资源管理提出了挑战。虚拟化技术可以将底层的</w:t>
      </w:r>
      <w:r>
        <w:t xml:space="preserve"> CPU</w:t>
      </w:r>
      <w:r>
        <w:rPr>
          <w:rFonts w:hint="eastAsia"/>
        </w:rPr>
        <w:t>、内存、网络带宽等硬件资源进行抽象，使得底层的差异性和兼容性对上层应用透明，从而可以对底层千差万别的资源进行统一管理。云计算正是利用了虚拟化技术这个特点将物理机的资源映射到虚拟机层，依靠虚拟机执行用户任务。根据云计算环境的虚拟化特点，</w:t>
      </w:r>
      <w:r>
        <w:t xml:space="preserve">Buyya </w:t>
      </w:r>
      <w:r>
        <w:rPr>
          <w:rFonts w:hint="eastAsia"/>
        </w:rPr>
        <w:t>等人设计了云计算模拟器</w:t>
      </w:r>
      <w:r>
        <w:t xml:space="preserve"> CloudSim</w:t>
      </w:r>
      <w:r>
        <w:rPr>
          <w:rFonts w:hint="eastAsia"/>
        </w:rPr>
        <w:t>来模拟云计算的资源调度算法和作业调度算法。</w:t>
      </w:r>
      <w:r>
        <w:t xml:space="preserve">CloudSim </w:t>
      </w:r>
      <w:r>
        <w:rPr>
          <w:rFonts w:hint="eastAsia"/>
        </w:rPr>
        <w:t>中的资源调度主要是虚拟机资源的调度，它把虚拟机资源调度化分为两级。一级调度是云计算中用户任务与虚拟机资源的匹配问题，只要将用户任务与虚拟机资源以一定的优化目标为原则进行映射，使用户任务在合适的虚拟机上执行就可以了。二级调度是虚拟机与主机的映射过程，使虚拟机在合适的主机上创建或者迁移。研究者根据研究的侧重点不同，可以研究虚拟机资源的一级调度或者二级调度。通常我们可以只关心虚拟机的一级调度，二级调度可以由</w:t>
      </w:r>
      <w:r>
        <w:t xml:space="preserve"> CloudSim </w:t>
      </w:r>
      <w:r>
        <w:rPr>
          <w:rFonts w:hint="eastAsia"/>
        </w:rPr>
        <w:t>默认生成。下图是虚拟机调度模型。</w:t>
      </w:r>
    </w:p>
    <w:p w:rsidR="00444EF0" w:rsidRDefault="00444EF0" w:rsidP="00444EF0">
      <w:pPr>
        <w:ind w:firstLine="420"/>
        <w:jc w:val="center"/>
      </w:pPr>
      <w:r>
        <w:rPr>
          <w:noProof/>
        </w:rPr>
        <w:drawing>
          <wp:inline distT="0" distB="0" distL="0" distR="0">
            <wp:extent cx="5274310" cy="2013706"/>
            <wp:effectExtent l="19050" t="0" r="2540" b="0"/>
            <wp:docPr id="1" name="图片 1" descr="C:\Documents and Settings\Administrator.2E7A808E15F3475\桌面\QQ截图2012091920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2E7A808E15F3475\桌面\QQ截图20120919204017.png"/>
                    <pic:cNvPicPr>
                      <a:picLocks noChangeAspect="1" noChangeArrowheads="1"/>
                    </pic:cNvPicPr>
                  </pic:nvPicPr>
                  <pic:blipFill>
                    <a:blip r:embed="rId9"/>
                    <a:srcRect/>
                    <a:stretch>
                      <a:fillRect/>
                    </a:stretch>
                  </pic:blipFill>
                  <pic:spPr bwMode="auto">
                    <a:xfrm>
                      <a:off x="0" y="0"/>
                      <a:ext cx="5274310" cy="2013706"/>
                    </a:xfrm>
                    <a:prstGeom prst="rect">
                      <a:avLst/>
                    </a:prstGeom>
                    <a:noFill/>
                    <a:ln w="9525">
                      <a:noFill/>
                      <a:miter lim="800000"/>
                      <a:headEnd/>
                      <a:tailEnd/>
                    </a:ln>
                  </pic:spPr>
                </pic:pic>
              </a:graphicData>
            </a:graphic>
          </wp:inline>
        </w:drawing>
      </w:r>
    </w:p>
    <w:p w:rsidR="00444EF0" w:rsidRDefault="00444EF0" w:rsidP="00444EF0">
      <w:r w:rsidRPr="00E01E64">
        <w:rPr>
          <w:rFonts w:hint="eastAsia"/>
        </w:rPr>
        <w:t>虚拟机资源调度算法目标</w:t>
      </w:r>
    </w:p>
    <w:p w:rsidR="00444EF0" w:rsidRDefault="00444EF0" w:rsidP="00444EF0">
      <w:r>
        <w:rPr>
          <w:rFonts w:hint="eastAsia"/>
        </w:rPr>
        <w:t>这里的虚拟机资源调度目标主要是针对虚拟机的一级调度，该目标同网格资源调度的</w:t>
      </w:r>
    </w:p>
    <w:p w:rsidR="00444EF0" w:rsidRDefault="00444EF0" w:rsidP="00444EF0">
      <w:r>
        <w:rPr>
          <w:rFonts w:hint="eastAsia"/>
        </w:rPr>
        <w:t>目标一样，都是如何最大限度地利用资源，提高其运行效率，保证能够尽快地完成用户提</w:t>
      </w:r>
    </w:p>
    <w:p w:rsidR="00444EF0" w:rsidRDefault="00444EF0" w:rsidP="00444EF0">
      <w:r>
        <w:rPr>
          <w:rFonts w:hint="eastAsia"/>
        </w:rPr>
        <w:lastRenderedPageBreak/>
        <w:t>交的任务</w:t>
      </w:r>
      <w:r>
        <w:rPr>
          <w:rFonts w:hint="eastAsia"/>
        </w:rPr>
        <w:t>,</w:t>
      </w:r>
      <w:r>
        <w:rPr>
          <w:rFonts w:hint="eastAsia"/>
        </w:rPr>
        <w:t>不违反服务等级协议（</w:t>
      </w:r>
      <w:r>
        <w:rPr>
          <w:rFonts w:hint="eastAsia"/>
        </w:rPr>
        <w:t>Service Level Agreement</w:t>
      </w:r>
      <w:r>
        <w:rPr>
          <w:rFonts w:hint="eastAsia"/>
        </w:rPr>
        <w:t>，</w:t>
      </w:r>
      <w:r>
        <w:rPr>
          <w:rFonts w:hint="eastAsia"/>
        </w:rPr>
        <w:t>SLA</w:t>
      </w:r>
      <w:r>
        <w:rPr>
          <w:rFonts w:hint="eastAsia"/>
        </w:rPr>
        <w:t>）。虚拟机资源调度目标主要体现在以下几个方面：</w:t>
      </w:r>
    </w:p>
    <w:p w:rsidR="00444EF0" w:rsidRDefault="00444EF0" w:rsidP="00444EF0">
      <w:pPr>
        <w:pStyle w:val="a8"/>
        <w:numPr>
          <w:ilvl w:val="0"/>
          <w:numId w:val="4"/>
        </w:numPr>
        <w:ind w:firstLineChars="0"/>
      </w:pPr>
      <w:r>
        <w:rPr>
          <w:rFonts w:hint="eastAsia"/>
        </w:rPr>
        <w:t>最优跨度。跨度是指用户任务调度的长度，就是在实现云计算系统资源管理调度时，从第一个任务执行开始到最后一个任务执行结束所花费的时间。跨度越短，调度策略越好。对于云中的用户而言，其最大的愿望就是希望在向云计算系统提交任务后，云计算系统能够尽快完成自己的任务，保证服务等级协议。</w:t>
      </w:r>
    </w:p>
    <w:p w:rsidR="00444EF0" w:rsidRDefault="00444EF0" w:rsidP="00444EF0">
      <w:pPr>
        <w:pStyle w:val="a8"/>
        <w:numPr>
          <w:ilvl w:val="0"/>
          <w:numId w:val="4"/>
        </w:numPr>
        <w:ind w:firstLineChars="0"/>
      </w:pPr>
      <w:r>
        <w:rPr>
          <w:rFonts w:hint="eastAsia"/>
        </w:rPr>
        <w:t>负载均衡。在应用并行计算和分布式计算过程中，负载均衡始终是一个衡量调度算法的关键指标。云计算资源调度主要是云中虚拟机资源的调度，由于虚拟机资源规模巨大，且具有同构性或异构性，因此对虚拟机资源的实时监控和管理就变得非常重要。因此保证虚拟机资源的负载均衡成为一个非常重要的问题。</w:t>
      </w:r>
    </w:p>
    <w:p w:rsidR="00444EF0" w:rsidRDefault="00444EF0" w:rsidP="00444EF0">
      <w:pPr>
        <w:pStyle w:val="a8"/>
        <w:numPr>
          <w:ilvl w:val="0"/>
          <w:numId w:val="4"/>
        </w:numPr>
        <w:ind w:firstLineChars="0"/>
      </w:pPr>
      <w:r>
        <w:rPr>
          <w:rFonts w:hint="eastAsia"/>
        </w:rPr>
        <w:t>服务质量。在云计算系统为用户提供计算和存储服务时，云计算系统性能的好坏是通过服务质量</w:t>
      </w:r>
      <w:r>
        <w:rPr>
          <w:rFonts w:hint="eastAsia"/>
        </w:rPr>
        <w:t xml:space="preserve"> QoS </w:t>
      </w:r>
      <w:r>
        <w:rPr>
          <w:rFonts w:hint="eastAsia"/>
        </w:rPr>
        <w:t>体现出来的。云调度器在调度资源给用户任务时，保证云计算中应用的</w:t>
      </w:r>
      <w:r>
        <w:rPr>
          <w:rFonts w:hint="eastAsia"/>
        </w:rPr>
        <w:t xml:space="preserve">QoS </w:t>
      </w:r>
      <w:r>
        <w:rPr>
          <w:rFonts w:hint="eastAsia"/>
        </w:rPr>
        <w:t>很重要。上面提到的最优跨度和负载均衡指标都属于服务质量</w:t>
      </w:r>
      <w:r>
        <w:rPr>
          <w:rFonts w:hint="eastAsia"/>
        </w:rPr>
        <w:t xml:space="preserve"> QoS </w:t>
      </w:r>
      <w:r>
        <w:rPr>
          <w:rFonts w:hint="eastAsia"/>
        </w:rPr>
        <w:t>中的性能</w:t>
      </w:r>
      <w:r>
        <w:rPr>
          <w:rFonts w:hint="eastAsia"/>
        </w:rPr>
        <w:t xml:space="preserve"> QoS</w:t>
      </w:r>
      <w:r>
        <w:rPr>
          <w:rFonts w:hint="eastAsia"/>
        </w:rPr>
        <w:t>范畴。</w:t>
      </w:r>
    </w:p>
    <w:p w:rsidR="00444EF0" w:rsidRDefault="00444EF0" w:rsidP="00444EF0">
      <w:pPr>
        <w:pStyle w:val="a8"/>
        <w:numPr>
          <w:ilvl w:val="0"/>
          <w:numId w:val="4"/>
        </w:numPr>
        <w:ind w:firstLineChars="0"/>
      </w:pPr>
      <w:r>
        <w:rPr>
          <w:rFonts w:hint="eastAsia"/>
        </w:rPr>
        <w:t>经济原则。云计算中的各种资源（包括软件资源和硬件资源）就像家庭用电一样都是按需付费的，根据市场经济原则，不同资源其使用费用也是不同的。云计算系统必须保证资源提供方和资源使用方共同获得利益，才能使云计算系统健康地发展下去。</w:t>
      </w:r>
    </w:p>
    <w:p w:rsidR="00444EF0" w:rsidRDefault="00444EF0" w:rsidP="00444EF0">
      <w:r w:rsidRPr="00E01E64">
        <w:rPr>
          <w:rFonts w:hint="eastAsia"/>
        </w:rPr>
        <w:t>虚拟机资源调度特点</w:t>
      </w:r>
    </w:p>
    <w:p w:rsidR="00444EF0" w:rsidRDefault="00444EF0" w:rsidP="00444EF0">
      <w:r>
        <w:rPr>
          <w:rFonts w:hint="eastAsia"/>
        </w:rPr>
        <w:t>对于虚拟机的一级调度，云计算任务调度具有以下几个特点：</w:t>
      </w:r>
    </w:p>
    <w:p w:rsidR="00444EF0" w:rsidRDefault="00444EF0" w:rsidP="00444EF0">
      <w:pPr>
        <w:pStyle w:val="a8"/>
        <w:numPr>
          <w:ilvl w:val="0"/>
          <w:numId w:val="5"/>
        </w:numPr>
        <w:ind w:firstLineChars="0"/>
      </w:pPr>
      <w:r>
        <w:rPr>
          <w:rFonts w:hint="eastAsia"/>
        </w:rPr>
        <w:t>任务调度是面向同构或异构平台的。由于云计算系统为用户应用提供的是统一的封装好的虚拟机资源，而这些虚拟机资源的</w:t>
      </w:r>
      <w:r>
        <w:rPr>
          <w:rFonts w:hint="eastAsia"/>
        </w:rPr>
        <w:t xml:space="preserve"> CPU</w:t>
      </w:r>
      <w:r>
        <w:rPr>
          <w:rFonts w:hint="eastAsia"/>
        </w:rPr>
        <w:t>、内存、带宽可以相同也可以不相同，因此云计算系统中的任务调度是面向异构或同构平台的，并且在虚拟机上实现用户任务的调度。</w:t>
      </w:r>
    </w:p>
    <w:p w:rsidR="00B77249" w:rsidRDefault="00444EF0" w:rsidP="00444EF0">
      <w:pPr>
        <w:pStyle w:val="a8"/>
        <w:numPr>
          <w:ilvl w:val="0"/>
          <w:numId w:val="5"/>
        </w:numPr>
        <w:ind w:firstLineChars="0"/>
      </w:pPr>
      <w:r>
        <w:rPr>
          <w:rFonts w:hint="eastAsia"/>
        </w:rPr>
        <w:t>任务调度必须具有扩展性。云计算是弹性计算，可以随时增加或减少服务器来加强或减弱其计算能力。同时，虚拟机也可以随时被创建供用户任务使用。用户使用完后也可以随时被销毁。</w:t>
      </w:r>
    </w:p>
    <w:p w:rsidR="00B77249" w:rsidRDefault="00444EF0" w:rsidP="00444EF0">
      <w:pPr>
        <w:pStyle w:val="a8"/>
        <w:numPr>
          <w:ilvl w:val="0"/>
          <w:numId w:val="5"/>
        </w:numPr>
        <w:ind w:firstLineChars="0"/>
      </w:pPr>
      <w:r>
        <w:rPr>
          <w:rFonts w:hint="eastAsia"/>
        </w:rPr>
        <w:t>任务调度是大规模的，集中式的。这一点与网格计算不同，云计算虽然是在网格计算的基础上发展起来的，但两者在资源利用方面有较大区别。网格计算没有数据中心的概念，通常以聚合分散的资源方式，支持大型集中式应用；云计算则以相对集中的资源，通常以数据中心的形式，利用虚拟化技术来运行分散的应用。</w:t>
      </w:r>
    </w:p>
    <w:p w:rsidR="00444EF0" w:rsidRPr="00264561" w:rsidRDefault="00444EF0" w:rsidP="00444EF0">
      <w:pPr>
        <w:pStyle w:val="a8"/>
        <w:numPr>
          <w:ilvl w:val="0"/>
          <w:numId w:val="5"/>
        </w:numPr>
        <w:ind w:firstLineChars="0"/>
      </w:pPr>
      <w:r>
        <w:rPr>
          <w:rFonts w:hint="eastAsia"/>
        </w:rPr>
        <w:t xml:space="preserve"> </w:t>
      </w:r>
      <w:r>
        <w:rPr>
          <w:rFonts w:hint="eastAsia"/>
        </w:rPr>
        <w:t>任务调度能够适应动态性。云计算与网格计算类似，不仅其资源可以是异构的，而且其网络本身也不断发生变化。在云计算中，有的虚拟机资源可能因为发生故障而退出，而有的虚拟机资源则被系统创建，提供给用户任务使用。因此，云计算的动态性是明显的，任务调度系统要适应这种动态性，从虚拟机资源池中选取最佳的虚拟机资源为用户提供服务。</w:t>
      </w:r>
    </w:p>
    <w:p w:rsidR="00444EF0" w:rsidRDefault="00444EF0" w:rsidP="00A26D19">
      <w:pPr>
        <w:ind w:firstLine="420"/>
      </w:pPr>
    </w:p>
    <w:p w:rsidR="00AB2A09" w:rsidRDefault="00AB2A09" w:rsidP="00A26D19">
      <w:pPr>
        <w:ind w:firstLine="420"/>
      </w:pPr>
      <w:r>
        <w:rPr>
          <w:rFonts w:hint="eastAsia"/>
        </w:rPr>
        <w:t>任务调度</w:t>
      </w:r>
    </w:p>
    <w:p w:rsidR="00AB2A09" w:rsidRDefault="00AB2A09" w:rsidP="00A26D19">
      <w:pPr>
        <w:ind w:firstLine="420"/>
      </w:pPr>
    </w:p>
    <w:p w:rsidR="00FA445E" w:rsidRDefault="00FA445E" w:rsidP="00A26D19">
      <w:pPr>
        <w:ind w:firstLine="420"/>
      </w:pPr>
      <w:r>
        <w:rPr>
          <w:rFonts w:hint="eastAsia"/>
        </w:rPr>
        <w:t>混合整数非线性规划</w:t>
      </w:r>
    </w:p>
    <w:p w:rsidR="00FA445E" w:rsidRDefault="00AB2A09" w:rsidP="00AB2A09">
      <w:pPr>
        <w:ind w:left="420" w:firstLine="420"/>
      </w:pPr>
      <w:r>
        <w:rPr>
          <w:rFonts w:hint="eastAsia"/>
        </w:rPr>
        <w:t>鉴于上述这么多的调度方式和优化方法，施加于具体的网络中</w:t>
      </w:r>
      <w:r w:rsidR="007F0D21">
        <w:rPr>
          <w:rFonts w:hint="eastAsia"/>
        </w:rPr>
        <w:t>。但是，泛在网络的异构性质</w:t>
      </w:r>
      <w:r w:rsidR="00FC69D0">
        <w:rPr>
          <w:rFonts w:hint="eastAsia"/>
        </w:rPr>
        <w:t>，以及资源相关的约束</w:t>
      </w:r>
      <w:r w:rsidR="007F0D21">
        <w:rPr>
          <w:rFonts w:hint="eastAsia"/>
        </w:rPr>
        <w:t>，需要根据具体网络的特征进行优化。</w:t>
      </w:r>
      <w:r w:rsidR="003C67A0">
        <w:rPr>
          <w:rFonts w:hint="eastAsia"/>
        </w:rPr>
        <w:t>在此，引入整数规划方法。</w:t>
      </w:r>
    </w:p>
    <w:p w:rsidR="00334094" w:rsidRPr="00334094" w:rsidRDefault="00334094" w:rsidP="00334094">
      <w:pPr>
        <w:ind w:left="420" w:firstLine="420"/>
      </w:pPr>
      <w:r w:rsidRPr="00334094">
        <w:rPr>
          <w:rFonts w:hint="eastAsia"/>
        </w:rPr>
        <w:t>整数规划是指一类要求问题中的全部或一部分变量为整数的数学规划。是近三十年来发展起来的、规划论的一个分支。整数规划问题是要求决策变量取整数值的线性规划</w:t>
      </w:r>
      <w:r w:rsidRPr="00334094">
        <w:rPr>
          <w:rFonts w:hint="eastAsia"/>
        </w:rPr>
        <w:lastRenderedPageBreak/>
        <w:t>或非线性规划问题。</w:t>
      </w:r>
    </w:p>
    <w:p w:rsidR="00334094" w:rsidRPr="00334094" w:rsidRDefault="00334094" w:rsidP="00334094">
      <w:pPr>
        <w:ind w:left="420" w:firstLine="420"/>
      </w:pPr>
      <w:r w:rsidRPr="00334094">
        <w:rPr>
          <w:rFonts w:hint="eastAsia"/>
        </w:rPr>
        <w:t>混合整数非线性规划问题（</w:t>
      </w:r>
      <w:r w:rsidRPr="00334094">
        <w:rPr>
          <w:rFonts w:hint="eastAsia"/>
        </w:rPr>
        <w:t>mixed integer nonlinear programming problem,MINP</w:t>
      </w:r>
      <w:r w:rsidRPr="00334094">
        <w:rPr>
          <w:rFonts w:hint="eastAsia"/>
        </w:rPr>
        <w:t>）的数学模型如下：</w:t>
      </w:r>
    </w:p>
    <w:p w:rsidR="00334094" w:rsidRPr="00334094" w:rsidRDefault="00334094" w:rsidP="00334094">
      <w:pPr>
        <w:ind w:left="420" w:firstLine="420"/>
      </w:pPr>
      <w:r w:rsidRPr="00334094">
        <w:object w:dxaOrig="1180" w:dyaOrig="320">
          <v:shape id="_x0000_i1026" type="#_x0000_t75" style="width:59.25pt;height:15.75pt" o:ole="">
            <v:imagedata r:id="rId10" o:title=""/>
          </v:shape>
          <o:OLEObject Type="Embed" ProgID="Equation.3" ShapeID="_x0000_i1026" DrawAspect="Content" ObjectID="_1410026338" r:id="rId11"/>
        </w:object>
      </w:r>
    </w:p>
    <w:p w:rsidR="00334094" w:rsidRPr="00334094" w:rsidRDefault="00334094" w:rsidP="00334094">
      <w:pPr>
        <w:ind w:left="420" w:firstLine="420"/>
      </w:pPr>
      <w:r w:rsidRPr="00334094">
        <w:object w:dxaOrig="3480" w:dyaOrig="2160">
          <v:shape id="_x0000_i1027" type="#_x0000_t75" style="width:174pt;height:108pt" o:ole="">
            <v:imagedata r:id="rId12" o:title=""/>
          </v:shape>
          <o:OLEObject Type="Embed" ProgID="Equation.3" ShapeID="_x0000_i1027" DrawAspect="Content" ObjectID="_1410026339" r:id="rId13"/>
        </w:object>
      </w:r>
    </w:p>
    <w:p w:rsidR="00334094" w:rsidRPr="00334094" w:rsidRDefault="00334094" w:rsidP="00334094">
      <w:pPr>
        <w:ind w:left="420" w:firstLine="420"/>
      </w:pPr>
      <w:r w:rsidRPr="00334094">
        <w:rPr>
          <w:rFonts w:hint="eastAsia"/>
        </w:rPr>
        <w:t>其中：</w:t>
      </w:r>
      <w:r w:rsidRPr="00334094">
        <w:object w:dxaOrig="200" w:dyaOrig="220">
          <v:shape id="_x0000_i1028" type="#_x0000_t75" style="width:9.75pt;height:11.25pt" o:ole="">
            <v:imagedata r:id="rId14" o:title=""/>
          </v:shape>
          <o:OLEObject Type="Embed" ProgID="Equation.3" ShapeID="_x0000_i1028" DrawAspect="Content" ObjectID="_1410026340" r:id="rId15"/>
        </w:object>
      </w:r>
      <w:r w:rsidRPr="00334094">
        <w:rPr>
          <w:rFonts w:hint="eastAsia"/>
        </w:rPr>
        <w:t>为实型决策变量，</w:t>
      </w:r>
      <w:r w:rsidRPr="00334094">
        <w:object w:dxaOrig="220" w:dyaOrig="260">
          <v:shape id="_x0000_i1029" type="#_x0000_t75" style="width:11.25pt;height:12.75pt" o:ole="">
            <v:imagedata r:id="rId16" o:title=""/>
          </v:shape>
          <o:OLEObject Type="Embed" ProgID="Equation.3" ShapeID="_x0000_i1029" DrawAspect="Content" ObjectID="_1410026341" r:id="rId17"/>
        </w:object>
      </w:r>
      <w:r w:rsidRPr="00334094">
        <w:rPr>
          <w:rFonts w:hint="eastAsia"/>
        </w:rPr>
        <w:t>为离散变量（整数或者二进制数）；</w:t>
      </w:r>
      <w:r w:rsidRPr="00334094">
        <w:object w:dxaOrig="1960" w:dyaOrig="360">
          <v:shape id="_x0000_i1030" type="#_x0000_t75" style="width:98.25pt;height:18pt" o:ole="">
            <v:imagedata r:id="rId18" o:title=""/>
          </v:shape>
          <o:OLEObject Type="Embed" ProgID="Equation.3" ShapeID="_x0000_i1030" DrawAspect="Content" ObjectID="_1410026342" r:id="rId19"/>
        </w:object>
      </w:r>
      <w:r w:rsidRPr="00334094">
        <w:rPr>
          <w:rFonts w:hint="eastAsia"/>
        </w:rPr>
        <w:t>表示</w:t>
      </w:r>
      <w:r w:rsidRPr="00334094">
        <w:t xml:space="preserve">m </w:t>
      </w:r>
      <w:r w:rsidRPr="00334094">
        <w:rPr>
          <w:rFonts w:hint="eastAsia"/>
        </w:rPr>
        <w:t>个不等式约束；</w:t>
      </w:r>
      <w:r w:rsidR="007932C5" w:rsidRPr="00905156">
        <w:rPr>
          <w:position w:val="-12"/>
        </w:rPr>
        <w:object w:dxaOrig="3180" w:dyaOrig="360">
          <v:shape id="_x0000_i1031" type="#_x0000_t75" style="width:159pt;height:18pt" o:ole="">
            <v:imagedata r:id="rId20" o:title=""/>
          </v:shape>
          <o:OLEObject Type="Embed" ProgID="Equation.3" ShapeID="_x0000_i1031" DrawAspect="Content" ObjectID="_1410026343" r:id="rId21"/>
        </w:object>
      </w:r>
      <w:r w:rsidRPr="00334094">
        <w:rPr>
          <w:rFonts w:hint="eastAsia"/>
        </w:rPr>
        <w:t>表示</w:t>
      </w:r>
      <w:r w:rsidRPr="00334094">
        <w:object w:dxaOrig="139" w:dyaOrig="279">
          <v:shape id="_x0000_i1032" type="#_x0000_t75" style="width:6.75pt;height:14.25pt" o:ole="">
            <v:imagedata r:id="rId22" o:title=""/>
          </v:shape>
          <o:OLEObject Type="Embed" ProgID="Equation.3" ShapeID="_x0000_i1032" DrawAspect="Content" ObjectID="_1410026344" r:id="rId23"/>
        </w:object>
      </w:r>
      <w:r w:rsidRPr="00334094">
        <w:rPr>
          <w:rFonts w:hint="eastAsia"/>
        </w:rPr>
        <w:t>个等式约束。</w:t>
      </w:r>
    </w:p>
    <w:p w:rsidR="00334094" w:rsidRDefault="00334094" w:rsidP="00334094">
      <w:pPr>
        <w:ind w:left="420" w:firstLine="420"/>
      </w:pPr>
      <w:r w:rsidRPr="00334094">
        <w:rPr>
          <w:rFonts w:hint="eastAsia"/>
        </w:rPr>
        <w:t>求解</w:t>
      </w:r>
      <w:r w:rsidRPr="00334094">
        <w:rPr>
          <w:rFonts w:hint="eastAsia"/>
        </w:rPr>
        <w:t>MINP</w:t>
      </w:r>
      <w:r w:rsidRPr="00334094">
        <w:rPr>
          <w:rFonts w:hint="eastAsia"/>
        </w:rPr>
        <w:t>的确定性方法有分支定界法、广义</w:t>
      </w:r>
      <w:r w:rsidRPr="00334094">
        <w:rPr>
          <w:rFonts w:hint="eastAsia"/>
        </w:rPr>
        <w:t>Benders</w:t>
      </w:r>
      <w:r w:rsidRPr="00334094">
        <w:rPr>
          <w:rFonts w:hint="eastAsia"/>
        </w:rPr>
        <w:t>分解法和近似方法等，这些基于梯度的传统方法只能得到与初始点有关的局部最优解，而不能保证搜索到全局最优点。</w:t>
      </w:r>
      <w:r w:rsidRPr="00334094">
        <w:rPr>
          <w:rFonts w:hint="eastAsia"/>
        </w:rPr>
        <w:t>MINP</w:t>
      </w:r>
      <w:r w:rsidRPr="00334094">
        <w:rPr>
          <w:rFonts w:hint="eastAsia"/>
        </w:rPr>
        <w:t>通常是高度非线性、不可微、多峰及非凸的，对于这样的优化，确定性算法往往无能为力。近年来，许多研究人员利用进化算法求解</w:t>
      </w:r>
      <w:r w:rsidRPr="00334094">
        <w:rPr>
          <w:rFonts w:hint="eastAsia"/>
        </w:rPr>
        <w:t>MINP</w:t>
      </w:r>
      <w:r w:rsidRPr="00334094">
        <w:rPr>
          <w:rFonts w:hint="eastAsia"/>
        </w:rPr>
        <w:t>问题。这些方法有：模拟退火算法（</w:t>
      </w:r>
      <w:r w:rsidRPr="00334094">
        <w:rPr>
          <w:rFonts w:hint="eastAsia"/>
        </w:rPr>
        <w:t>M-SIMPSA</w:t>
      </w:r>
      <w:r w:rsidRPr="00334094">
        <w:rPr>
          <w:rFonts w:hint="eastAsia"/>
        </w:rPr>
        <w:t>）、遗传算法，演化策略，混合粒子群算法（</w:t>
      </w:r>
      <w:r w:rsidRPr="00334094">
        <w:rPr>
          <w:rFonts w:hint="eastAsia"/>
        </w:rPr>
        <w:t>PSO</w:t>
      </w:r>
      <w:r w:rsidRPr="00334094">
        <w:rPr>
          <w:rFonts w:hint="eastAsia"/>
        </w:rPr>
        <w:t>）和量子</w:t>
      </w:r>
      <w:r w:rsidRPr="00334094">
        <w:rPr>
          <w:rFonts w:hint="eastAsia"/>
        </w:rPr>
        <w:t>PSO</w:t>
      </w:r>
      <w:r w:rsidRPr="00334094">
        <w:rPr>
          <w:rFonts w:hint="eastAsia"/>
        </w:rPr>
        <w:t>，混合进化算法，差分进化算法</w:t>
      </w:r>
      <w:r w:rsidRPr="00334094">
        <w:rPr>
          <w:rFonts w:hint="eastAsia"/>
        </w:rPr>
        <w:t>(DE)</w:t>
      </w:r>
      <w:r w:rsidRPr="00334094">
        <w:rPr>
          <w:rFonts w:hint="eastAsia"/>
        </w:rPr>
        <w:t>等。这些算法求解</w:t>
      </w:r>
      <w:r w:rsidRPr="00334094">
        <w:rPr>
          <w:rFonts w:hint="eastAsia"/>
        </w:rPr>
        <w:t xml:space="preserve">MINP </w:t>
      </w:r>
      <w:r w:rsidRPr="00334094">
        <w:rPr>
          <w:rFonts w:hint="eastAsia"/>
        </w:rPr>
        <w:t>时，对于整数决策变量采用实数取整的方法，即在实数域进行优化求解，然后对实数值进行取整，得到离散变量值。</w:t>
      </w:r>
    </w:p>
    <w:p w:rsidR="001D6D49" w:rsidRDefault="001D6D49" w:rsidP="00334094">
      <w:pPr>
        <w:ind w:left="420" w:firstLine="420"/>
      </w:pPr>
    </w:p>
    <w:p w:rsidR="001D6D49" w:rsidRDefault="001D6D49" w:rsidP="00334094">
      <w:pPr>
        <w:ind w:left="420" w:firstLine="420"/>
      </w:pPr>
    </w:p>
    <w:p w:rsidR="001D6D49" w:rsidRDefault="001D6D49" w:rsidP="00FE4950">
      <w:pPr>
        <w:ind w:firstLine="420"/>
      </w:pPr>
      <w:r>
        <w:t>W</w:t>
      </w:r>
      <w:r>
        <w:rPr>
          <w:rFonts w:hint="eastAsia"/>
        </w:rPr>
        <w:t>eb</w:t>
      </w:r>
      <w:r>
        <w:rPr>
          <w:rFonts w:hint="eastAsia"/>
        </w:rPr>
        <w:t>监控系统的实现</w:t>
      </w:r>
    </w:p>
    <w:p w:rsidR="001D6D49" w:rsidRDefault="00BD6AD6" w:rsidP="00FE4950">
      <w:pPr>
        <w:ind w:firstLine="420"/>
      </w:pPr>
      <w:r>
        <w:rPr>
          <w:rFonts w:hint="eastAsia"/>
        </w:rPr>
        <w:t>为了能够使得监测能够在线运行，使得管理人员能够在远程登录到系统中查看整个网络运行的状况，采用</w:t>
      </w:r>
      <w:r>
        <w:rPr>
          <w:rFonts w:hint="eastAsia"/>
        </w:rPr>
        <w:t>web</w:t>
      </w:r>
      <w:r>
        <w:rPr>
          <w:rFonts w:hint="eastAsia"/>
        </w:rPr>
        <w:t>方式来实施监控系统。</w:t>
      </w:r>
    </w:p>
    <w:p w:rsidR="00C528C6" w:rsidRDefault="00C528C6" w:rsidP="00FE4950">
      <w:pPr>
        <w:ind w:firstLine="420"/>
        <w:rPr>
          <w:szCs w:val="21"/>
          <w:lang w:val="zh-CN"/>
        </w:rPr>
      </w:pPr>
      <w:r>
        <w:rPr>
          <w:rFonts w:hint="eastAsia"/>
        </w:rPr>
        <w:t>在该系统中，</w:t>
      </w:r>
      <w:r w:rsidR="00F35D50">
        <w:rPr>
          <w:rFonts w:hint="eastAsia"/>
        </w:rPr>
        <w:t>使用</w:t>
      </w:r>
      <w:r w:rsidRPr="00FE4421">
        <w:rPr>
          <w:szCs w:val="21"/>
          <w:lang w:val="zh-CN"/>
        </w:rPr>
        <w:t>基于</w:t>
      </w:r>
      <w:r w:rsidRPr="00FE4421">
        <w:rPr>
          <w:szCs w:val="21"/>
          <w:lang w:val="zh-CN"/>
        </w:rPr>
        <w:t>JPA/JTA</w:t>
      </w:r>
      <w:r w:rsidRPr="00FE4421">
        <w:rPr>
          <w:szCs w:val="21"/>
          <w:lang w:val="zh-CN"/>
        </w:rPr>
        <w:t>的持久化与事务控制组件</w:t>
      </w:r>
      <w:r>
        <w:rPr>
          <w:rFonts w:hint="eastAsia"/>
          <w:szCs w:val="21"/>
          <w:lang w:val="zh-CN"/>
        </w:rPr>
        <w:t>。</w:t>
      </w:r>
    </w:p>
    <w:p w:rsidR="00506DBB" w:rsidRDefault="00506DBB" w:rsidP="00FE4950">
      <w:pPr>
        <w:ind w:firstLine="420"/>
      </w:pPr>
      <w:r>
        <w:rPr>
          <w:rFonts w:hint="eastAsia"/>
        </w:rPr>
        <w:t>JPA</w:t>
      </w:r>
      <w:r>
        <w:rPr>
          <w:rFonts w:hint="eastAsia"/>
        </w:rPr>
        <w:t>全称为</w:t>
      </w:r>
      <w:r>
        <w:rPr>
          <w:rFonts w:hint="eastAsia"/>
        </w:rPr>
        <w:t xml:space="preserve">Java Persistence API </w:t>
      </w:r>
      <w:r>
        <w:rPr>
          <w:rFonts w:hint="eastAsia"/>
        </w:rPr>
        <w:t>，</w:t>
      </w:r>
      <w:r>
        <w:rPr>
          <w:rFonts w:hint="eastAsia"/>
        </w:rPr>
        <w:t>Java</w:t>
      </w:r>
      <w:r>
        <w:rPr>
          <w:rFonts w:hint="eastAsia"/>
        </w:rPr>
        <w:t>持久化</w:t>
      </w:r>
      <w:r>
        <w:rPr>
          <w:rFonts w:hint="eastAsia"/>
        </w:rPr>
        <w:t>API</w:t>
      </w:r>
      <w:r>
        <w:rPr>
          <w:rFonts w:hint="eastAsia"/>
        </w:rPr>
        <w:t>是</w:t>
      </w:r>
      <w:r>
        <w:rPr>
          <w:rFonts w:hint="eastAsia"/>
        </w:rPr>
        <w:t>Sun</w:t>
      </w:r>
      <w:r>
        <w:rPr>
          <w:rFonts w:hint="eastAsia"/>
        </w:rPr>
        <w:t>公司在</w:t>
      </w:r>
      <w:r>
        <w:rPr>
          <w:rFonts w:hint="eastAsia"/>
        </w:rPr>
        <w:t>Java EE 5</w:t>
      </w:r>
      <w:r w:rsidR="00FE4950">
        <w:rPr>
          <w:rFonts w:hint="eastAsia"/>
        </w:rPr>
        <w:t>规范中提出的</w:t>
      </w:r>
      <w:r>
        <w:rPr>
          <w:rFonts w:hint="eastAsia"/>
        </w:rPr>
        <w:t>Java</w:t>
      </w:r>
      <w:r>
        <w:rPr>
          <w:rFonts w:hint="eastAsia"/>
        </w:rPr>
        <w:t>持久化接口。</w:t>
      </w:r>
      <w:r>
        <w:rPr>
          <w:rFonts w:hint="eastAsia"/>
        </w:rPr>
        <w:t>JPA</w:t>
      </w:r>
      <w:r>
        <w:rPr>
          <w:rFonts w:hint="eastAsia"/>
        </w:rPr>
        <w:t>吸取了目前</w:t>
      </w:r>
      <w:r>
        <w:rPr>
          <w:rFonts w:hint="eastAsia"/>
        </w:rPr>
        <w:t>Java</w:t>
      </w:r>
      <w:r>
        <w:rPr>
          <w:rFonts w:hint="eastAsia"/>
        </w:rPr>
        <w:t>持久化技术的优点，旨在规范、简化</w:t>
      </w:r>
      <w:r>
        <w:rPr>
          <w:rFonts w:hint="eastAsia"/>
        </w:rPr>
        <w:t>Java</w:t>
      </w:r>
      <w:r>
        <w:rPr>
          <w:rFonts w:hint="eastAsia"/>
        </w:rPr>
        <w:t>对象的持久化工作。使用</w:t>
      </w:r>
      <w:r>
        <w:rPr>
          <w:rFonts w:hint="eastAsia"/>
        </w:rPr>
        <w:t>JPA</w:t>
      </w:r>
      <w:r>
        <w:rPr>
          <w:rFonts w:hint="eastAsia"/>
        </w:rPr>
        <w:t>持久化对象，并不是依赖于某一个</w:t>
      </w:r>
      <w:r>
        <w:rPr>
          <w:rFonts w:hint="eastAsia"/>
        </w:rPr>
        <w:t>ORM</w:t>
      </w:r>
      <w:r>
        <w:rPr>
          <w:rFonts w:hint="eastAsia"/>
        </w:rPr>
        <w:t>框架。</w:t>
      </w:r>
    </w:p>
    <w:p w:rsidR="00506DBB" w:rsidRDefault="00506DBB" w:rsidP="00506DBB">
      <w:pPr>
        <w:ind w:firstLine="420"/>
      </w:pPr>
      <w:r>
        <w:rPr>
          <w:rFonts w:hint="eastAsia"/>
        </w:rPr>
        <w:t>JPA</w:t>
      </w:r>
      <w:r>
        <w:rPr>
          <w:rFonts w:hint="eastAsia"/>
        </w:rPr>
        <w:t>是目前比较流行的一种</w:t>
      </w:r>
      <w:r>
        <w:rPr>
          <w:rFonts w:hint="eastAsia"/>
        </w:rPr>
        <w:t>ORM</w:t>
      </w:r>
      <w:r>
        <w:rPr>
          <w:rFonts w:hint="eastAsia"/>
        </w:rPr>
        <w:t>技术之一，所以他拥有</w:t>
      </w:r>
      <w:r>
        <w:rPr>
          <w:rFonts w:hint="eastAsia"/>
        </w:rPr>
        <w:t>ORM</w:t>
      </w:r>
      <w:r>
        <w:rPr>
          <w:rFonts w:hint="eastAsia"/>
        </w:rPr>
        <w:t>技术的各种特点，当然他还有自己的一些优势：</w:t>
      </w:r>
    </w:p>
    <w:p w:rsidR="00506DBB" w:rsidRDefault="00506DBB" w:rsidP="00506DBB">
      <w:pPr>
        <w:ind w:firstLine="420"/>
      </w:pPr>
      <w:r>
        <w:rPr>
          <w:rFonts w:hint="eastAsia"/>
        </w:rPr>
        <w:t xml:space="preserve">1 </w:t>
      </w:r>
      <w:r>
        <w:rPr>
          <w:rFonts w:hint="eastAsia"/>
        </w:rPr>
        <w:t>标准化</w:t>
      </w:r>
    </w:p>
    <w:p w:rsidR="00506DBB" w:rsidRDefault="00506DBB" w:rsidP="00506DBB">
      <w:pPr>
        <w:ind w:firstLine="420"/>
      </w:pPr>
      <w:r>
        <w:rPr>
          <w:rFonts w:hint="eastAsia"/>
        </w:rPr>
        <w:t xml:space="preserve">JPA </w:t>
      </w:r>
      <w:r>
        <w:rPr>
          <w:rFonts w:hint="eastAsia"/>
        </w:rPr>
        <w:t>是</w:t>
      </w:r>
      <w:r>
        <w:rPr>
          <w:rFonts w:hint="eastAsia"/>
        </w:rPr>
        <w:t xml:space="preserve"> JCP </w:t>
      </w:r>
      <w:r>
        <w:rPr>
          <w:rFonts w:hint="eastAsia"/>
        </w:rPr>
        <w:t>组织发布的</w:t>
      </w:r>
      <w:r>
        <w:rPr>
          <w:rFonts w:hint="eastAsia"/>
        </w:rPr>
        <w:t xml:space="preserve"> Java EE </w:t>
      </w:r>
      <w:r>
        <w:rPr>
          <w:rFonts w:hint="eastAsia"/>
        </w:rPr>
        <w:t>标准之一，因此任何声称符合</w:t>
      </w:r>
      <w:r>
        <w:rPr>
          <w:rFonts w:hint="eastAsia"/>
        </w:rPr>
        <w:t xml:space="preserve"> JPA </w:t>
      </w:r>
      <w:r>
        <w:rPr>
          <w:rFonts w:hint="eastAsia"/>
        </w:rPr>
        <w:t>标准的框架都遵循同样的架构，提供相同的访问</w:t>
      </w:r>
      <w:r>
        <w:rPr>
          <w:rFonts w:hint="eastAsia"/>
        </w:rPr>
        <w:t xml:space="preserve"> API</w:t>
      </w:r>
      <w:r>
        <w:rPr>
          <w:rFonts w:hint="eastAsia"/>
        </w:rPr>
        <w:t>，这保证了基于</w:t>
      </w:r>
      <w:r>
        <w:rPr>
          <w:rFonts w:hint="eastAsia"/>
        </w:rPr>
        <w:t>JPA</w:t>
      </w:r>
      <w:r>
        <w:rPr>
          <w:rFonts w:hint="eastAsia"/>
        </w:rPr>
        <w:t>开发的企业应用能够经过少量的修改就能够在不同的</w:t>
      </w:r>
      <w:r>
        <w:rPr>
          <w:rFonts w:hint="eastAsia"/>
        </w:rPr>
        <w:t>JPA</w:t>
      </w:r>
      <w:r>
        <w:rPr>
          <w:rFonts w:hint="eastAsia"/>
        </w:rPr>
        <w:t>框架下运行。</w:t>
      </w:r>
    </w:p>
    <w:p w:rsidR="00506DBB" w:rsidRDefault="00506DBB" w:rsidP="00506DBB">
      <w:pPr>
        <w:ind w:firstLine="420"/>
      </w:pPr>
      <w:r>
        <w:rPr>
          <w:rFonts w:hint="eastAsia"/>
        </w:rPr>
        <w:t xml:space="preserve">2 </w:t>
      </w:r>
      <w:r>
        <w:rPr>
          <w:rFonts w:hint="eastAsia"/>
        </w:rPr>
        <w:t>对容器级特性的支持</w:t>
      </w:r>
    </w:p>
    <w:p w:rsidR="00506DBB" w:rsidRDefault="00506DBB" w:rsidP="00506DBB">
      <w:pPr>
        <w:ind w:firstLine="420"/>
      </w:pPr>
      <w:r>
        <w:rPr>
          <w:rFonts w:hint="eastAsia"/>
        </w:rPr>
        <w:t xml:space="preserve">JPA </w:t>
      </w:r>
      <w:r>
        <w:rPr>
          <w:rFonts w:hint="eastAsia"/>
        </w:rPr>
        <w:t>框架中支持大数据集、事务、并发等容器级事务，这使得</w:t>
      </w:r>
      <w:r>
        <w:rPr>
          <w:rFonts w:hint="eastAsia"/>
        </w:rPr>
        <w:t xml:space="preserve"> JPA </w:t>
      </w:r>
      <w:r>
        <w:rPr>
          <w:rFonts w:hint="eastAsia"/>
        </w:rPr>
        <w:t>超越了简单持久化框架的局限，在企业应用发挥更大的作用。</w:t>
      </w:r>
    </w:p>
    <w:p w:rsidR="00506DBB" w:rsidRDefault="00506DBB" w:rsidP="00506DBB">
      <w:pPr>
        <w:ind w:firstLine="420"/>
      </w:pPr>
      <w:r>
        <w:rPr>
          <w:rFonts w:hint="eastAsia"/>
        </w:rPr>
        <w:t xml:space="preserve">3 </w:t>
      </w:r>
      <w:r>
        <w:rPr>
          <w:rFonts w:hint="eastAsia"/>
        </w:rPr>
        <w:t>简单易用，集成方便</w:t>
      </w:r>
    </w:p>
    <w:p w:rsidR="00506DBB" w:rsidRDefault="00506DBB" w:rsidP="00506DBB">
      <w:pPr>
        <w:ind w:firstLine="420"/>
      </w:pPr>
      <w:r>
        <w:rPr>
          <w:rFonts w:hint="eastAsia"/>
        </w:rPr>
        <w:t>JPA</w:t>
      </w:r>
      <w:r>
        <w:rPr>
          <w:rFonts w:hint="eastAsia"/>
        </w:rPr>
        <w:t>的主要目标之一就是提供更加简单的编程模型：在</w:t>
      </w:r>
      <w:r>
        <w:rPr>
          <w:rFonts w:hint="eastAsia"/>
        </w:rPr>
        <w:t>JPA</w:t>
      </w:r>
      <w:r>
        <w:rPr>
          <w:rFonts w:hint="eastAsia"/>
        </w:rPr>
        <w:t>框架下创建实体和创建</w:t>
      </w:r>
      <w:r>
        <w:rPr>
          <w:rFonts w:hint="eastAsia"/>
        </w:rPr>
        <w:t xml:space="preserve">Java </w:t>
      </w:r>
      <w:r>
        <w:rPr>
          <w:rFonts w:hint="eastAsia"/>
        </w:rPr>
        <w:lastRenderedPageBreak/>
        <w:t>类一样简单，没有任何的约束和限制，只需要使用</w:t>
      </w:r>
      <w:r>
        <w:rPr>
          <w:rFonts w:hint="eastAsia"/>
        </w:rPr>
        <w:t xml:space="preserve"> javax.persistence.Entity</w:t>
      </w:r>
      <w:r>
        <w:rPr>
          <w:rFonts w:hint="eastAsia"/>
        </w:rPr>
        <w:t>进行注释；</w:t>
      </w:r>
      <w:r>
        <w:rPr>
          <w:rFonts w:hint="eastAsia"/>
        </w:rPr>
        <w:t>JPA</w:t>
      </w:r>
      <w:r>
        <w:rPr>
          <w:rFonts w:hint="eastAsia"/>
        </w:rPr>
        <w:t>的框架和接口也都非常简单，没有太多特别的规则和设计模式的要求，开发者可以很容易的掌握。</w:t>
      </w:r>
      <w:r>
        <w:rPr>
          <w:rFonts w:hint="eastAsia"/>
        </w:rPr>
        <w:t>JPA</w:t>
      </w:r>
      <w:r>
        <w:rPr>
          <w:rFonts w:hint="eastAsia"/>
        </w:rPr>
        <w:t>基于非侵入式原则设计，因此可以很容易的和其它框架或者容器集成。</w:t>
      </w:r>
    </w:p>
    <w:p w:rsidR="00506DBB" w:rsidRDefault="00506DBB" w:rsidP="00506DBB">
      <w:pPr>
        <w:ind w:firstLine="420"/>
      </w:pPr>
      <w:r>
        <w:rPr>
          <w:rFonts w:hint="eastAsia"/>
        </w:rPr>
        <w:t xml:space="preserve">4 </w:t>
      </w:r>
      <w:r>
        <w:rPr>
          <w:rFonts w:hint="eastAsia"/>
        </w:rPr>
        <w:t>可媲美</w:t>
      </w:r>
      <w:r>
        <w:rPr>
          <w:rFonts w:hint="eastAsia"/>
        </w:rPr>
        <w:t>JDBC</w:t>
      </w:r>
      <w:r>
        <w:rPr>
          <w:rFonts w:hint="eastAsia"/>
        </w:rPr>
        <w:t>的查询能力</w:t>
      </w:r>
    </w:p>
    <w:p w:rsidR="00506DBB" w:rsidRDefault="00506DBB" w:rsidP="00506DBB">
      <w:pPr>
        <w:ind w:firstLine="420"/>
      </w:pPr>
      <w:r>
        <w:rPr>
          <w:rFonts w:hint="eastAsia"/>
        </w:rPr>
        <w:t>JPA</w:t>
      </w:r>
      <w:r>
        <w:rPr>
          <w:rFonts w:hint="eastAsia"/>
        </w:rPr>
        <w:t>的查询语言是面向对象而非面向数据库的，它以面向对象的自然语法构造查询语句，可以看成是</w:t>
      </w:r>
      <w:r>
        <w:rPr>
          <w:rFonts w:hint="eastAsia"/>
        </w:rPr>
        <w:t>Hibernate HQL</w:t>
      </w:r>
      <w:r>
        <w:rPr>
          <w:rFonts w:hint="eastAsia"/>
        </w:rPr>
        <w:t>的等价物。</w:t>
      </w:r>
      <w:r>
        <w:rPr>
          <w:rFonts w:hint="eastAsia"/>
        </w:rPr>
        <w:t>JPA</w:t>
      </w:r>
      <w:r>
        <w:rPr>
          <w:rFonts w:hint="eastAsia"/>
        </w:rPr>
        <w:t>定义了独特的</w:t>
      </w:r>
      <w:r>
        <w:rPr>
          <w:rFonts w:hint="eastAsia"/>
        </w:rPr>
        <w:t>JPQL</w:t>
      </w:r>
      <w:r>
        <w:rPr>
          <w:rFonts w:hint="eastAsia"/>
        </w:rPr>
        <w:t>（</w:t>
      </w:r>
      <w:r>
        <w:rPr>
          <w:rFonts w:hint="eastAsia"/>
        </w:rPr>
        <w:t>Java Persistence Query Language</w:t>
      </w:r>
      <w:r>
        <w:rPr>
          <w:rFonts w:hint="eastAsia"/>
        </w:rPr>
        <w:t>），</w:t>
      </w:r>
      <w:r>
        <w:rPr>
          <w:rFonts w:hint="eastAsia"/>
        </w:rPr>
        <w:t>JPQL</w:t>
      </w:r>
      <w:r>
        <w:rPr>
          <w:rFonts w:hint="eastAsia"/>
        </w:rPr>
        <w:t>是</w:t>
      </w:r>
      <w:r>
        <w:rPr>
          <w:rFonts w:hint="eastAsia"/>
        </w:rPr>
        <w:t>EJB QL</w:t>
      </w:r>
      <w:r>
        <w:rPr>
          <w:rFonts w:hint="eastAsia"/>
        </w:rPr>
        <w:t>的一种扩展，它是针对实体的一种查询语言，操作对象是实体，而不是关系数据库的表，而且能够支持批量更新和修改、</w:t>
      </w:r>
      <w:r>
        <w:rPr>
          <w:rFonts w:hint="eastAsia"/>
        </w:rPr>
        <w:t>JOIN</w:t>
      </w:r>
      <w:r>
        <w:rPr>
          <w:rFonts w:hint="eastAsia"/>
        </w:rPr>
        <w:t>、</w:t>
      </w:r>
      <w:r>
        <w:rPr>
          <w:rFonts w:hint="eastAsia"/>
        </w:rPr>
        <w:t>GROUP BY</w:t>
      </w:r>
      <w:r>
        <w:rPr>
          <w:rFonts w:hint="eastAsia"/>
        </w:rPr>
        <w:t>、</w:t>
      </w:r>
      <w:r>
        <w:rPr>
          <w:rFonts w:hint="eastAsia"/>
        </w:rPr>
        <w:t xml:space="preserve">HAVING </w:t>
      </w:r>
      <w:r>
        <w:rPr>
          <w:rFonts w:hint="eastAsia"/>
        </w:rPr>
        <w:t>等通常只有</w:t>
      </w:r>
      <w:r>
        <w:rPr>
          <w:rFonts w:hint="eastAsia"/>
        </w:rPr>
        <w:t xml:space="preserve"> SQL </w:t>
      </w:r>
      <w:r>
        <w:rPr>
          <w:rFonts w:hint="eastAsia"/>
        </w:rPr>
        <w:t>才能够提供的高级查询特性，甚至还能够支持子查询。</w:t>
      </w:r>
    </w:p>
    <w:p w:rsidR="00506DBB" w:rsidRDefault="00506DBB" w:rsidP="00506DBB">
      <w:pPr>
        <w:ind w:firstLine="420"/>
      </w:pPr>
      <w:r>
        <w:rPr>
          <w:rFonts w:hint="eastAsia"/>
        </w:rPr>
        <w:t xml:space="preserve">5 </w:t>
      </w:r>
      <w:r>
        <w:rPr>
          <w:rFonts w:hint="eastAsia"/>
        </w:rPr>
        <w:t>支持面向对象的高级特性</w:t>
      </w:r>
    </w:p>
    <w:p w:rsidR="00506DBB" w:rsidRDefault="00506DBB" w:rsidP="00506DBB">
      <w:pPr>
        <w:ind w:firstLine="420"/>
      </w:pPr>
      <w:r>
        <w:rPr>
          <w:rFonts w:hint="eastAsia"/>
        </w:rPr>
        <w:t xml:space="preserve">JPA </w:t>
      </w:r>
      <w:r>
        <w:rPr>
          <w:rFonts w:hint="eastAsia"/>
        </w:rPr>
        <w:t>中能够支持面向对象的高级特性，如类之间的继承、多态和类之间的复杂关系，这样的支持能够让开发者最大限度的使用面向对象的模型设计企业应用，而不需要自行处理这些特性在关系数据库的持久化。</w:t>
      </w:r>
    </w:p>
    <w:p w:rsidR="00506DBB" w:rsidRDefault="00506DBB" w:rsidP="009D5B32"/>
    <w:p w:rsidR="009D5B32" w:rsidRDefault="009D5B32" w:rsidP="009D5B32">
      <w:r>
        <w:rPr>
          <w:rFonts w:hint="eastAsia"/>
        </w:rPr>
        <w:t>JTA</w:t>
      </w:r>
      <w:r>
        <w:rPr>
          <w:rFonts w:hint="eastAsia"/>
        </w:rPr>
        <w:t>简述</w:t>
      </w:r>
    </w:p>
    <w:p w:rsidR="009D5B32" w:rsidRDefault="009D5B32" w:rsidP="00532402">
      <w:pPr>
        <w:ind w:firstLine="420"/>
      </w:pPr>
      <w:r>
        <w:rPr>
          <w:rFonts w:hint="eastAsia"/>
        </w:rPr>
        <w:t>JTA</w:t>
      </w:r>
      <w:r>
        <w:rPr>
          <w:rFonts w:hint="eastAsia"/>
        </w:rPr>
        <w:t>，即</w:t>
      </w:r>
      <w:r>
        <w:rPr>
          <w:rFonts w:hint="eastAsia"/>
        </w:rPr>
        <w:t>Java Transaction API</w:t>
      </w:r>
      <w:r>
        <w:rPr>
          <w:rFonts w:hint="eastAsia"/>
        </w:rPr>
        <w:t>，译为</w:t>
      </w:r>
      <w:r>
        <w:rPr>
          <w:rFonts w:hint="eastAsia"/>
        </w:rPr>
        <w:t>Java</w:t>
      </w:r>
      <w:r>
        <w:rPr>
          <w:rFonts w:hint="eastAsia"/>
        </w:rPr>
        <w:t>事务</w:t>
      </w:r>
      <w:r>
        <w:rPr>
          <w:rFonts w:hint="eastAsia"/>
        </w:rPr>
        <w:t>API</w:t>
      </w:r>
      <w:r>
        <w:rPr>
          <w:rFonts w:hint="eastAsia"/>
        </w:rPr>
        <w:t>。</w:t>
      </w:r>
      <w:r w:rsidR="000135FE">
        <w:rPr>
          <w:rFonts w:hint="eastAsia"/>
        </w:rPr>
        <w:t>JTA</w:t>
      </w:r>
      <w:r w:rsidR="000135FE">
        <w:rPr>
          <w:rFonts w:hint="eastAsia"/>
        </w:rPr>
        <w:t>允许应用程序执行分布式事务处理——在两个或多个网络计算机资源上访问并且更新数据。</w:t>
      </w:r>
      <w:r w:rsidR="000135FE">
        <w:rPr>
          <w:rFonts w:hint="eastAsia"/>
        </w:rPr>
        <w:t>JDBC</w:t>
      </w:r>
      <w:r w:rsidR="000135FE">
        <w:rPr>
          <w:rFonts w:hint="eastAsia"/>
        </w:rPr>
        <w:t>驱动程序的</w:t>
      </w:r>
      <w:r w:rsidR="000135FE">
        <w:rPr>
          <w:rFonts w:hint="eastAsia"/>
        </w:rPr>
        <w:t>JTA</w:t>
      </w:r>
      <w:r w:rsidR="000135FE">
        <w:rPr>
          <w:rFonts w:hint="eastAsia"/>
        </w:rPr>
        <w:t>支持极大地增强了数据访问能力。</w:t>
      </w:r>
      <w:r w:rsidR="000135FE" w:rsidRPr="000135FE">
        <w:rPr>
          <w:rFonts w:hint="eastAsia"/>
        </w:rPr>
        <w:t>JTA</w:t>
      </w:r>
      <w:r w:rsidR="000135FE" w:rsidRPr="000135FE">
        <w:rPr>
          <w:rFonts w:hint="eastAsia"/>
        </w:rPr>
        <w:t>事务比</w:t>
      </w:r>
      <w:r w:rsidR="000135FE" w:rsidRPr="000135FE">
        <w:rPr>
          <w:rFonts w:hint="eastAsia"/>
        </w:rPr>
        <w:t>JDBC</w:t>
      </w:r>
      <w:r w:rsidR="000135FE" w:rsidRPr="000135FE">
        <w:rPr>
          <w:rFonts w:hint="eastAsia"/>
        </w:rPr>
        <w:t>事务更强大。一个</w:t>
      </w:r>
      <w:r w:rsidR="000135FE" w:rsidRPr="000135FE">
        <w:rPr>
          <w:rFonts w:hint="eastAsia"/>
        </w:rPr>
        <w:t>JTA</w:t>
      </w:r>
      <w:r w:rsidR="000135FE" w:rsidRPr="000135FE">
        <w:rPr>
          <w:rFonts w:hint="eastAsia"/>
        </w:rPr>
        <w:t>事务可以有多个参与者，而一个</w:t>
      </w:r>
      <w:r w:rsidR="000135FE" w:rsidRPr="000135FE">
        <w:rPr>
          <w:rFonts w:hint="eastAsia"/>
        </w:rPr>
        <w:t>JDBC</w:t>
      </w:r>
      <w:r w:rsidR="000135FE" w:rsidRPr="000135FE">
        <w:rPr>
          <w:rFonts w:hint="eastAsia"/>
        </w:rPr>
        <w:t>事务则被限定在一个单一的数据库连接。下列任一个</w:t>
      </w:r>
      <w:r w:rsidR="000135FE" w:rsidRPr="000135FE">
        <w:rPr>
          <w:rFonts w:hint="eastAsia"/>
        </w:rPr>
        <w:t>Java</w:t>
      </w:r>
      <w:r w:rsidR="000135FE" w:rsidRPr="000135FE">
        <w:rPr>
          <w:rFonts w:hint="eastAsia"/>
        </w:rPr>
        <w:t>平台的组件都可以参与到一个</w:t>
      </w:r>
      <w:r w:rsidR="000135FE" w:rsidRPr="000135FE">
        <w:rPr>
          <w:rFonts w:hint="eastAsia"/>
        </w:rPr>
        <w:t>JTA</w:t>
      </w:r>
      <w:r w:rsidR="000135FE" w:rsidRPr="000135FE">
        <w:rPr>
          <w:rFonts w:hint="eastAsia"/>
        </w:rPr>
        <w:t>事务中：</w:t>
      </w:r>
      <w:r w:rsidR="000135FE" w:rsidRPr="000135FE">
        <w:rPr>
          <w:rFonts w:hint="eastAsia"/>
        </w:rPr>
        <w:t>JDBC</w:t>
      </w:r>
      <w:r w:rsidR="000135FE" w:rsidRPr="000135FE">
        <w:rPr>
          <w:rFonts w:hint="eastAsia"/>
        </w:rPr>
        <w:t>连接、</w:t>
      </w:r>
      <w:r w:rsidR="000135FE" w:rsidRPr="000135FE">
        <w:rPr>
          <w:rFonts w:hint="eastAsia"/>
        </w:rPr>
        <w:t xml:space="preserve">JDO PersistenceManager </w:t>
      </w:r>
      <w:r w:rsidR="000135FE" w:rsidRPr="000135FE">
        <w:rPr>
          <w:rFonts w:hint="eastAsia"/>
        </w:rPr>
        <w:t>对象、</w:t>
      </w:r>
      <w:r w:rsidR="000135FE" w:rsidRPr="000135FE">
        <w:rPr>
          <w:rFonts w:hint="eastAsia"/>
        </w:rPr>
        <w:t xml:space="preserve">JMS </w:t>
      </w:r>
      <w:r w:rsidR="000135FE" w:rsidRPr="000135FE">
        <w:rPr>
          <w:rFonts w:hint="eastAsia"/>
        </w:rPr>
        <w:t>队列、</w:t>
      </w:r>
      <w:r w:rsidR="000135FE" w:rsidRPr="000135FE">
        <w:rPr>
          <w:rFonts w:hint="eastAsia"/>
        </w:rPr>
        <w:t xml:space="preserve">JMS </w:t>
      </w:r>
      <w:r w:rsidR="000135FE" w:rsidRPr="000135FE">
        <w:rPr>
          <w:rFonts w:hint="eastAsia"/>
        </w:rPr>
        <w:t>主题、企业</w:t>
      </w:r>
      <w:r w:rsidR="000135FE" w:rsidRPr="000135FE">
        <w:rPr>
          <w:rFonts w:hint="eastAsia"/>
        </w:rPr>
        <w:t>JavaBeans</w:t>
      </w:r>
      <w:r w:rsidR="000135FE" w:rsidRPr="000135FE">
        <w:rPr>
          <w:rFonts w:hint="eastAsia"/>
        </w:rPr>
        <w:t>（</w:t>
      </w:r>
      <w:r w:rsidR="000135FE" w:rsidRPr="000135FE">
        <w:rPr>
          <w:rFonts w:hint="eastAsia"/>
        </w:rPr>
        <w:t>EJB</w:t>
      </w:r>
      <w:r w:rsidR="000135FE" w:rsidRPr="000135FE">
        <w:rPr>
          <w:rFonts w:hint="eastAsia"/>
        </w:rPr>
        <w:t>）、一个用</w:t>
      </w:r>
      <w:r w:rsidR="000135FE" w:rsidRPr="000135FE">
        <w:rPr>
          <w:rFonts w:hint="eastAsia"/>
        </w:rPr>
        <w:t xml:space="preserve">J2EE Connector Architecture </w:t>
      </w:r>
      <w:r w:rsidR="000135FE" w:rsidRPr="000135FE">
        <w:rPr>
          <w:rFonts w:hint="eastAsia"/>
        </w:rPr>
        <w:t>规范编译的资源分配器。</w:t>
      </w:r>
    </w:p>
    <w:p w:rsidR="00E448A5" w:rsidRDefault="00E448A5" w:rsidP="00E448A5"/>
    <w:p w:rsidR="00E448A5" w:rsidRDefault="00E448A5" w:rsidP="00E448A5">
      <w:r>
        <w:rPr>
          <w:rFonts w:hint="eastAsia"/>
        </w:rPr>
        <w:t>介绍完事务组件后介绍数据库方面的内容</w:t>
      </w:r>
    </w:p>
    <w:p w:rsidR="00E448A5" w:rsidRDefault="00CA2D60" w:rsidP="00E448A5">
      <w:r>
        <w:rPr>
          <w:rFonts w:hint="eastAsia"/>
        </w:rPr>
        <w:t>OLAP</w:t>
      </w:r>
    </w:p>
    <w:p w:rsidR="00CA2D60" w:rsidRDefault="00CA2D60" w:rsidP="00E448A5">
      <w:r>
        <w:rPr>
          <w:rFonts w:hint="eastAsia"/>
        </w:rPr>
        <w:t>首先介绍下</w:t>
      </w:r>
      <w:r>
        <w:rPr>
          <w:rFonts w:hint="eastAsia"/>
        </w:rPr>
        <w:t>OLAP</w:t>
      </w:r>
    </w:p>
    <w:p w:rsidR="00CA2D60" w:rsidRPr="00CA2D60" w:rsidRDefault="00CA2D60" w:rsidP="00CA2D60">
      <w:pPr>
        <w:pStyle w:val="a8"/>
        <w:numPr>
          <w:ilvl w:val="0"/>
          <w:numId w:val="7"/>
        </w:numPr>
        <w:ind w:firstLineChars="0"/>
      </w:pPr>
      <w:r w:rsidRPr="00CA2D60">
        <w:rPr>
          <w:rFonts w:hint="eastAsia"/>
        </w:rPr>
        <w:t>什么是</w:t>
      </w:r>
      <w:r w:rsidRPr="00CA2D60">
        <w:rPr>
          <w:rFonts w:hint="eastAsia"/>
        </w:rPr>
        <w:t>OLAP</w:t>
      </w:r>
      <w:r w:rsidRPr="00CA2D60">
        <w:rPr>
          <w:rFonts w:hint="eastAsia"/>
        </w:rPr>
        <w:t>（</w:t>
      </w:r>
      <w:r w:rsidRPr="00CA2D60">
        <w:t>On-Line Analysis Processing</w:t>
      </w:r>
      <w:r w:rsidRPr="00CA2D60">
        <w:rPr>
          <w:rFonts w:hint="eastAsia"/>
        </w:rPr>
        <w:t>）</w:t>
      </w:r>
    </w:p>
    <w:p w:rsidR="00CA2D60" w:rsidRPr="00CA2D60" w:rsidRDefault="00CA2D60" w:rsidP="00CA2D60">
      <w:pPr>
        <w:ind w:firstLine="420"/>
      </w:pPr>
      <w:r w:rsidRPr="00CA2D60">
        <w:t>数据在线分析处理的英文名称：</w:t>
      </w:r>
      <w:r w:rsidRPr="00CA2D60">
        <w:t>OLAP</w:t>
      </w:r>
      <w:r w:rsidRPr="00CA2D60">
        <w:t>，英文全称为</w:t>
      </w:r>
      <w:r w:rsidRPr="00CA2D60">
        <w:t>On-Line Analysis Processing</w:t>
      </w:r>
    </w:p>
    <w:p w:rsidR="00CA2D60" w:rsidRPr="00CA2D60" w:rsidRDefault="00CA2D60" w:rsidP="00CA2D60">
      <w:r w:rsidRPr="00CA2D60">
        <w:t>中文名称为联机分析处理，也称为在线分析处理。随着数据库技术的发展和应用，数据库存储的数据量从</w:t>
      </w:r>
      <w:r w:rsidRPr="00CA2D60">
        <w:t>20</w:t>
      </w:r>
      <w:r w:rsidRPr="00CA2D60">
        <w:t>世纪</w:t>
      </w:r>
      <w:r w:rsidRPr="00CA2D60">
        <w:t>80</w:t>
      </w:r>
      <w:r w:rsidRPr="00CA2D60">
        <w:t>年代的兆（</w:t>
      </w:r>
      <w:r w:rsidRPr="00CA2D60">
        <w:t>M</w:t>
      </w:r>
      <w:r w:rsidRPr="00CA2D60">
        <w:t>）字节及千兆（</w:t>
      </w:r>
      <w:r w:rsidRPr="00CA2D60">
        <w:t>G</w:t>
      </w:r>
      <w:r w:rsidRPr="00CA2D60">
        <w:t>）字节过渡到现在的兆兆（</w:t>
      </w:r>
      <w:r w:rsidRPr="00CA2D60">
        <w:t>T</w:t>
      </w:r>
      <w:r w:rsidRPr="00CA2D60">
        <w:t>）字节和千兆兆（</w:t>
      </w:r>
      <w:r w:rsidRPr="00CA2D60">
        <w:t>P</w:t>
      </w:r>
      <w:r w:rsidRPr="00CA2D60">
        <w:t>）字节，同时，用户的查询需求也越来越复杂，涉及的已不仅是查询或操纵一张关系表中的一条或几条记录，而且要对多张表中千万条记录的数据进行数据分析和信息综合，关系数据库系统已不能全部满足这一要求。操作型应用和分析型应用，特别是在性能上难以两全，人们常常在关系数据库中放宽了对冗余的限制，引入了统计及综合数据，但这些统计综合数据的应用逻辑是分散而杂乱的、非系统化的，因此分析功能有限，不灵活，维护困难。在国外，不少软件厂商采取了发展其前端产品来弥补关系数据库管理系统支持的不足，他们通过专门的数据综合引擎，辅之以更加直观的数据访问界面，力图统一分散的公共应用逻辑，在短时间内响应非数据处理专业人员的复杂查询要求。</w:t>
      </w:r>
      <w:r w:rsidRPr="00CA2D60">
        <w:t>1993</w:t>
      </w:r>
      <w:r w:rsidRPr="00CA2D60">
        <w:t>年，</w:t>
      </w:r>
      <w:r w:rsidRPr="00CA2D60">
        <w:t>E.F.Codd</w:t>
      </w:r>
      <w:r w:rsidRPr="00CA2D60">
        <w:t>（关系数据库之父）将这类技术定义为</w:t>
      </w:r>
      <w:r w:rsidRPr="00CA2D60">
        <w:t>“OLAP”</w:t>
      </w:r>
      <w:r w:rsidRPr="00CA2D60">
        <w:t>。</w:t>
      </w:r>
    </w:p>
    <w:p w:rsidR="00CA2D60" w:rsidRPr="00CA2D60" w:rsidRDefault="00CA2D60" w:rsidP="00CA2D60">
      <w:r w:rsidRPr="00CA2D60">
        <w:t xml:space="preserve">　　</w:t>
      </w:r>
      <w:r w:rsidRPr="00CA2D60">
        <w:t>OLAP</w:t>
      </w:r>
      <w:r w:rsidRPr="00CA2D60">
        <w:t>是共享多维信息的、针对特定问题的联机数据访问和分析的快速软件技术。它通过对信息的多种可能的观察形式进行快速、稳定一致和交互性的存取，允许管理决策人员对数据进行深入观察。决策数据是多维数据，多维数据就是决策的主要内容。</w:t>
      </w:r>
      <w:r w:rsidRPr="00CA2D60">
        <w:t>OLAP</w:t>
      </w:r>
      <w:r w:rsidRPr="00CA2D60">
        <w:t>专门设计用于支持复杂的分析操作，侧重对决策人员和高层管理人员的决策支持，可以根据分析人员的要求快速、灵活地进行大数据量的复杂查询处理，并且以一种直观而易懂的形式将查询结果提供给决策人员，以便他们准确掌握企业（公司）的经营状况，了解对象的需求，制定正</w:t>
      </w:r>
      <w:r w:rsidRPr="00CA2D60">
        <w:lastRenderedPageBreak/>
        <w:t>确的方案。</w:t>
      </w:r>
    </w:p>
    <w:p w:rsidR="00CA2D60" w:rsidRDefault="00CA2D60" w:rsidP="00CA2D60">
      <w:pPr>
        <w:ind w:firstLine="420"/>
      </w:pPr>
      <w:r w:rsidRPr="00CA2D60">
        <w:t>OLAP</w:t>
      </w:r>
      <w:r w:rsidRPr="00CA2D60">
        <w:t>具有灵活的分析功能、直观的数据操作和分析结果可视化表示等突出优点，从而使用户对基于大量复杂数据的分析变得轻松而高效，以利于迅速做出正确判断。它可用于证实人们提出的复杂的假设，其结果是以图形或者表格的形式来表示的对信息的总结。它并不将异常信息标记出来，是一种知识证实的方法。</w:t>
      </w:r>
      <w:r w:rsidRPr="00CA2D60">
        <w:t> </w:t>
      </w:r>
    </w:p>
    <w:p w:rsidR="007112B3" w:rsidRPr="007112B3" w:rsidRDefault="007112B3" w:rsidP="007112B3">
      <w:pPr>
        <w:ind w:firstLine="420"/>
      </w:pPr>
      <w:r w:rsidRPr="007112B3">
        <w:rPr>
          <w:rFonts w:hint="eastAsia"/>
        </w:rPr>
        <w:t>◆</w:t>
      </w:r>
      <w:r w:rsidRPr="007112B3">
        <w:rPr>
          <w:rFonts w:hint="eastAsia"/>
        </w:rPr>
        <w:t xml:space="preserve"> OLAP</w:t>
      </w:r>
      <w:r w:rsidRPr="007112B3">
        <w:rPr>
          <w:rFonts w:hint="eastAsia"/>
        </w:rPr>
        <w:t>相关基本概念：</w:t>
      </w:r>
    </w:p>
    <w:p w:rsidR="007112B3" w:rsidRPr="007112B3" w:rsidRDefault="007112B3" w:rsidP="007112B3">
      <w:pPr>
        <w:ind w:firstLine="420"/>
      </w:pPr>
      <w:r w:rsidRPr="007112B3">
        <w:rPr>
          <w:rFonts w:hint="eastAsia"/>
        </w:rPr>
        <w:t xml:space="preserve">　　</w:t>
      </w:r>
      <w:r w:rsidRPr="007112B3">
        <w:rPr>
          <w:rFonts w:hint="eastAsia"/>
        </w:rPr>
        <w:t>1</w:t>
      </w:r>
      <w:r w:rsidRPr="007112B3">
        <w:rPr>
          <w:rFonts w:hint="eastAsia"/>
        </w:rPr>
        <w:t>、维：是人们观察数据的特定角度，是考虑问题时的一类属性，属性集合构成一个维</w:t>
      </w:r>
      <w:r w:rsidRPr="007112B3">
        <w:rPr>
          <w:rFonts w:hint="eastAsia"/>
        </w:rPr>
        <w:t>(</w:t>
      </w:r>
      <w:r w:rsidRPr="007112B3">
        <w:rPr>
          <w:rFonts w:hint="eastAsia"/>
        </w:rPr>
        <w:t>时间维、地理维等</w:t>
      </w:r>
      <w:r w:rsidRPr="007112B3">
        <w:rPr>
          <w:rFonts w:hint="eastAsia"/>
        </w:rPr>
        <w:t>)</w:t>
      </w:r>
      <w:r w:rsidRPr="007112B3">
        <w:rPr>
          <w:rFonts w:hint="eastAsia"/>
        </w:rPr>
        <w:t>。</w:t>
      </w:r>
    </w:p>
    <w:p w:rsidR="007112B3" w:rsidRPr="007112B3" w:rsidRDefault="007112B3" w:rsidP="007112B3">
      <w:pPr>
        <w:ind w:firstLine="420"/>
      </w:pPr>
      <w:r w:rsidRPr="007112B3">
        <w:rPr>
          <w:rFonts w:hint="eastAsia"/>
        </w:rPr>
        <w:t xml:space="preserve">　　</w:t>
      </w:r>
      <w:r w:rsidRPr="007112B3">
        <w:rPr>
          <w:rFonts w:hint="eastAsia"/>
        </w:rPr>
        <w:t>2</w:t>
      </w:r>
      <w:r w:rsidRPr="007112B3">
        <w:rPr>
          <w:rFonts w:hint="eastAsia"/>
        </w:rPr>
        <w:t>、维的层次：人们观察数据的某个特定角度</w:t>
      </w:r>
      <w:r w:rsidRPr="007112B3">
        <w:rPr>
          <w:rFonts w:hint="eastAsia"/>
        </w:rPr>
        <w:t>(</w:t>
      </w:r>
      <w:r w:rsidRPr="007112B3">
        <w:rPr>
          <w:rFonts w:hint="eastAsia"/>
        </w:rPr>
        <w:t>即某个维</w:t>
      </w:r>
      <w:r w:rsidRPr="007112B3">
        <w:rPr>
          <w:rFonts w:hint="eastAsia"/>
        </w:rPr>
        <w:t>)</w:t>
      </w:r>
      <w:r w:rsidRPr="007112B3">
        <w:rPr>
          <w:rFonts w:hint="eastAsia"/>
        </w:rPr>
        <w:t>还可以存在细节程度不同的各个描述方面</w:t>
      </w:r>
      <w:r w:rsidRPr="007112B3">
        <w:rPr>
          <w:rFonts w:hint="eastAsia"/>
        </w:rPr>
        <w:t>(</w:t>
      </w:r>
      <w:r w:rsidRPr="007112B3">
        <w:rPr>
          <w:rFonts w:hint="eastAsia"/>
        </w:rPr>
        <w:t>时间维：日期、月份、季度、年</w:t>
      </w:r>
      <w:r w:rsidRPr="007112B3">
        <w:rPr>
          <w:rFonts w:hint="eastAsia"/>
        </w:rPr>
        <w:t>)</w:t>
      </w:r>
      <w:r w:rsidRPr="007112B3">
        <w:rPr>
          <w:rFonts w:hint="eastAsia"/>
        </w:rPr>
        <w:t>。</w:t>
      </w:r>
    </w:p>
    <w:p w:rsidR="007112B3" w:rsidRPr="007112B3" w:rsidRDefault="007112B3" w:rsidP="007112B3">
      <w:pPr>
        <w:ind w:firstLine="420"/>
      </w:pPr>
      <w:r w:rsidRPr="007112B3">
        <w:rPr>
          <w:rFonts w:hint="eastAsia"/>
        </w:rPr>
        <w:t xml:space="preserve">　　</w:t>
      </w:r>
      <w:r w:rsidRPr="007112B3">
        <w:rPr>
          <w:rFonts w:hint="eastAsia"/>
        </w:rPr>
        <w:t>3</w:t>
      </w:r>
      <w:r w:rsidRPr="007112B3">
        <w:rPr>
          <w:rFonts w:hint="eastAsia"/>
        </w:rPr>
        <w:t>、维的成员：维的一个取值。是数据项在某维中位置的描述。</w:t>
      </w:r>
      <w:r w:rsidRPr="007112B3">
        <w:rPr>
          <w:rFonts w:hint="eastAsia"/>
        </w:rPr>
        <w:t>(</w:t>
      </w:r>
      <w:r w:rsidRPr="007112B3">
        <w:rPr>
          <w:rFonts w:hint="eastAsia"/>
        </w:rPr>
        <w:t>“某年某月某日”是在时间维上位置的描述</w:t>
      </w:r>
      <w:r w:rsidRPr="007112B3">
        <w:rPr>
          <w:rFonts w:hint="eastAsia"/>
        </w:rPr>
        <w:t>)</w:t>
      </w:r>
    </w:p>
    <w:p w:rsidR="007112B3" w:rsidRPr="007112B3" w:rsidRDefault="007112B3" w:rsidP="007112B3">
      <w:pPr>
        <w:ind w:firstLine="420"/>
      </w:pPr>
      <w:r w:rsidRPr="007112B3">
        <w:rPr>
          <w:rFonts w:hint="eastAsia"/>
        </w:rPr>
        <w:t xml:space="preserve">　　</w:t>
      </w:r>
      <w:r w:rsidRPr="007112B3">
        <w:rPr>
          <w:rFonts w:hint="eastAsia"/>
        </w:rPr>
        <w:t>4</w:t>
      </w:r>
      <w:r w:rsidRPr="007112B3">
        <w:rPr>
          <w:rFonts w:hint="eastAsia"/>
        </w:rPr>
        <w:t>、多维数组：维和变量的组合表示。一个多维数组可以表示为：</w:t>
      </w:r>
      <w:r w:rsidRPr="007112B3">
        <w:rPr>
          <w:rFonts w:hint="eastAsia"/>
        </w:rPr>
        <w:t>(</w:t>
      </w:r>
      <w:r w:rsidRPr="007112B3">
        <w:rPr>
          <w:rFonts w:hint="eastAsia"/>
        </w:rPr>
        <w:t>维</w:t>
      </w:r>
      <w:r w:rsidRPr="007112B3">
        <w:rPr>
          <w:rFonts w:hint="eastAsia"/>
        </w:rPr>
        <w:t>1</w:t>
      </w:r>
      <w:r w:rsidRPr="007112B3">
        <w:rPr>
          <w:rFonts w:hint="eastAsia"/>
        </w:rPr>
        <w:t>，维</w:t>
      </w:r>
      <w:r w:rsidRPr="007112B3">
        <w:rPr>
          <w:rFonts w:hint="eastAsia"/>
        </w:rPr>
        <w:t>2</w:t>
      </w:r>
      <w:r w:rsidRPr="007112B3">
        <w:rPr>
          <w:rFonts w:hint="eastAsia"/>
        </w:rPr>
        <w:t>，…，维</w:t>
      </w:r>
      <w:r w:rsidRPr="007112B3">
        <w:rPr>
          <w:rFonts w:hint="eastAsia"/>
        </w:rPr>
        <w:t>n</w:t>
      </w:r>
      <w:r w:rsidRPr="007112B3">
        <w:rPr>
          <w:rFonts w:hint="eastAsia"/>
        </w:rPr>
        <w:t>，变量</w:t>
      </w:r>
      <w:r w:rsidRPr="007112B3">
        <w:rPr>
          <w:rFonts w:hint="eastAsia"/>
        </w:rPr>
        <w:t>)</w:t>
      </w:r>
      <w:r w:rsidRPr="007112B3">
        <w:rPr>
          <w:rFonts w:hint="eastAsia"/>
        </w:rPr>
        <w:t>。</w:t>
      </w:r>
      <w:r w:rsidRPr="007112B3">
        <w:rPr>
          <w:rFonts w:hint="eastAsia"/>
        </w:rPr>
        <w:t>(</w:t>
      </w:r>
      <w:r w:rsidRPr="007112B3">
        <w:rPr>
          <w:rFonts w:hint="eastAsia"/>
        </w:rPr>
        <w:t>时间，地区，产品，销售额</w:t>
      </w:r>
      <w:r w:rsidRPr="007112B3">
        <w:rPr>
          <w:rFonts w:hint="eastAsia"/>
        </w:rPr>
        <w:t>)</w:t>
      </w:r>
    </w:p>
    <w:p w:rsidR="007112B3" w:rsidRPr="007112B3" w:rsidRDefault="007112B3" w:rsidP="007112B3">
      <w:pPr>
        <w:ind w:firstLine="420"/>
      </w:pPr>
      <w:r w:rsidRPr="007112B3">
        <w:rPr>
          <w:rFonts w:hint="eastAsia"/>
        </w:rPr>
        <w:t xml:space="preserve">　　</w:t>
      </w:r>
      <w:r w:rsidRPr="007112B3">
        <w:rPr>
          <w:rFonts w:hint="eastAsia"/>
        </w:rPr>
        <w:t>5</w:t>
      </w:r>
      <w:r w:rsidRPr="007112B3">
        <w:rPr>
          <w:rFonts w:hint="eastAsia"/>
        </w:rPr>
        <w:t>、数据单元</w:t>
      </w:r>
      <w:r w:rsidRPr="007112B3">
        <w:rPr>
          <w:rFonts w:hint="eastAsia"/>
        </w:rPr>
        <w:t>(</w:t>
      </w:r>
      <w:r w:rsidRPr="007112B3">
        <w:rPr>
          <w:rFonts w:hint="eastAsia"/>
        </w:rPr>
        <w:t>单元格</w:t>
      </w:r>
      <w:r w:rsidRPr="007112B3">
        <w:rPr>
          <w:rFonts w:hint="eastAsia"/>
        </w:rPr>
        <w:t>)</w:t>
      </w:r>
      <w:r w:rsidRPr="007112B3">
        <w:rPr>
          <w:rFonts w:hint="eastAsia"/>
        </w:rPr>
        <w:t>：多维数组的取值。</w:t>
      </w:r>
      <w:r w:rsidRPr="007112B3">
        <w:rPr>
          <w:rFonts w:hint="eastAsia"/>
        </w:rPr>
        <w:t>(2000</w:t>
      </w:r>
      <w:r w:rsidRPr="007112B3">
        <w:rPr>
          <w:rFonts w:hint="eastAsia"/>
        </w:rPr>
        <w:t>年</w:t>
      </w:r>
      <w:r w:rsidRPr="007112B3">
        <w:rPr>
          <w:rFonts w:hint="eastAsia"/>
        </w:rPr>
        <w:t>1</w:t>
      </w:r>
      <w:r w:rsidRPr="007112B3">
        <w:rPr>
          <w:rFonts w:hint="eastAsia"/>
        </w:rPr>
        <w:t>月，上海，笔记本电脑，</w:t>
      </w:r>
      <w:r w:rsidRPr="007112B3">
        <w:rPr>
          <w:rFonts w:hint="eastAsia"/>
        </w:rPr>
        <w:t>$100000)</w:t>
      </w:r>
    </w:p>
    <w:p w:rsidR="007112B3" w:rsidRPr="007112B3" w:rsidRDefault="007112B3" w:rsidP="007112B3">
      <w:pPr>
        <w:ind w:firstLine="420"/>
      </w:pPr>
      <w:r w:rsidRPr="007112B3">
        <w:t xml:space="preserve"> </w:t>
      </w:r>
    </w:p>
    <w:p w:rsidR="007112B3" w:rsidRPr="007112B3" w:rsidRDefault="007112B3" w:rsidP="007112B3">
      <w:pPr>
        <w:ind w:firstLine="420"/>
      </w:pPr>
      <w:r w:rsidRPr="007112B3">
        <w:rPr>
          <w:rFonts w:hint="eastAsia"/>
        </w:rPr>
        <w:t>◆</w:t>
      </w:r>
      <w:r w:rsidRPr="007112B3">
        <w:rPr>
          <w:rFonts w:hint="eastAsia"/>
        </w:rPr>
        <w:t xml:space="preserve"> OLAP</w:t>
      </w:r>
      <w:r w:rsidRPr="007112B3">
        <w:rPr>
          <w:rFonts w:hint="eastAsia"/>
        </w:rPr>
        <w:t>的特性</w:t>
      </w:r>
    </w:p>
    <w:p w:rsidR="007112B3" w:rsidRPr="007112B3" w:rsidRDefault="007112B3" w:rsidP="007112B3">
      <w:pPr>
        <w:ind w:firstLine="420"/>
      </w:pPr>
      <w:r w:rsidRPr="007112B3">
        <w:rPr>
          <w:rFonts w:hint="eastAsia"/>
        </w:rPr>
        <w:t xml:space="preserve">　　</w:t>
      </w:r>
      <w:r w:rsidRPr="007112B3">
        <w:rPr>
          <w:rFonts w:hint="eastAsia"/>
        </w:rPr>
        <w:t>1</w:t>
      </w:r>
      <w:r w:rsidRPr="007112B3">
        <w:rPr>
          <w:rFonts w:hint="eastAsia"/>
        </w:rPr>
        <w:t>、快速性：用户对</w:t>
      </w:r>
      <w:r w:rsidRPr="007112B3">
        <w:rPr>
          <w:rFonts w:hint="eastAsia"/>
        </w:rPr>
        <w:t>OLAP</w:t>
      </w:r>
      <w:r w:rsidRPr="007112B3">
        <w:rPr>
          <w:rFonts w:hint="eastAsia"/>
        </w:rPr>
        <w:t>的快速反应能力有很高的要求，主要是指计算机的计算的反应速度，系统应能在</w:t>
      </w:r>
      <w:r w:rsidRPr="007112B3">
        <w:rPr>
          <w:rFonts w:hint="eastAsia"/>
        </w:rPr>
        <w:t>5</w:t>
      </w:r>
      <w:r w:rsidRPr="007112B3">
        <w:rPr>
          <w:rFonts w:hint="eastAsia"/>
        </w:rPr>
        <w:t>秒内对用户的大部分分析要求做出反应，但对业务数据的实时信息却很难反应。</w:t>
      </w:r>
    </w:p>
    <w:p w:rsidR="007112B3" w:rsidRPr="007112B3" w:rsidRDefault="007112B3" w:rsidP="007112B3">
      <w:pPr>
        <w:ind w:firstLine="420"/>
      </w:pPr>
      <w:r w:rsidRPr="007112B3">
        <w:rPr>
          <w:rFonts w:hint="eastAsia"/>
        </w:rPr>
        <w:t xml:space="preserve">　　</w:t>
      </w:r>
      <w:r w:rsidRPr="007112B3">
        <w:rPr>
          <w:rFonts w:hint="eastAsia"/>
        </w:rPr>
        <w:t>2</w:t>
      </w:r>
      <w:r w:rsidRPr="007112B3">
        <w:rPr>
          <w:rFonts w:hint="eastAsia"/>
        </w:rPr>
        <w:t>、可分析性：</w:t>
      </w:r>
      <w:r w:rsidRPr="007112B3">
        <w:rPr>
          <w:rFonts w:hint="eastAsia"/>
        </w:rPr>
        <w:t>OLAP</w:t>
      </w:r>
      <w:r w:rsidRPr="007112B3">
        <w:rPr>
          <w:rFonts w:hint="eastAsia"/>
        </w:rPr>
        <w:t>系统应能处理与应用有关的任何逻辑分析和统计分析。</w:t>
      </w:r>
    </w:p>
    <w:p w:rsidR="007112B3" w:rsidRPr="007112B3" w:rsidRDefault="007112B3" w:rsidP="007112B3">
      <w:pPr>
        <w:ind w:firstLine="420"/>
      </w:pPr>
      <w:r w:rsidRPr="007112B3">
        <w:rPr>
          <w:rFonts w:hint="eastAsia"/>
        </w:rPr>
        <w:t xml:space="preserve">　　</w:t>
      </w:r>
      <w:r w:rsidRPr="007112B3">
        <w:rPr>
          <w:rFonts w:hint="eastAsia"/>
        </w:rPr>
        <w:t>3</w:t>
      </w:r>
      <w:r w:rsidRPr="007112B3">
        <w:rPr>
          <w:rFonts w:hint="eastAsia"/>
        </w:rPr>
        <w:t>、多维性：多维性是</w:t>
      </w:r>
      <w:r w:rsidRPr="007112B3">
        <w:rPr>
          <w:rFonts w:hint="eastAsia"/>
        </w:rPr>
        <w:t>OLAP</w:t>
      </w:r>
      <w:r w:rsidRPr="007112B3">
        <w:rPr>
          <w:rFonts w:hint="eastAsia"/>
        </w:rPr>
        <w:t>的关键属性。系统必须提供对数据的多维视图和分析</w:t>
      </w:r>
      <w:r w:rsidRPr="007112B3">
        <w:rPr>
          <w:rFonts w:hint="eastAsia"/>
        </w:rPr>
        <w:t>,</w:t>
      </w:r>
      <w:r w:rsidRPr="007112B3">
        <w:rPr>
          <w:rFonts w:hint="eastAsia"/>
        </w:rPr>
        <w:t>包括对层次维和多重层次维的完全支持。</w:t>
      </w:r>
    </w:p>
    <w:p w:rsidR="007112B3" w:rsidRPr="007112B3" w:rsidRDefault="007112B3" w:rsidP="007112B3">
      <w:pPr>
        <w:ind w:firstLine="420"/>
      </w:pPr>
      <w:r w:rsidRPr="007112B3">
        <w:rPr>
          <w:rFonts w:hint="eastAsia"/>
        </w:rPr>
        <w:t xml:space="preserve">　　</w:t>
      </w:r>
      <w:r w:rsidRPr="007112B3">
        <w:rPr>
          <w:rFonts w:hint="eastAsia"/>
        </w:rPr>
        <w:t>4</w:t>
      </w:r>
      <w:r w:rsidRPr="007112B3">
        <w:rPr>
          <w:rFonts w:hint="eastAsia"/>
        </w:rPr>
        <w:t>、信息性：不论数据量有多大，也不管数据存储在何处，</w:t>
      </w:r>
      <w:r w:rsidRPr="007112B3">
        <w:rPr>
          <w:rFonts w:hint="eastAsia"/>
        </w:rPr>
        <w:t>OLAP</w:t>
      </w:r>
      <w:r w:rsidRPr="007112B3">
        <w:rPr>
          <w:rFonts w:hint="eastAsia"/>
        </w:rPr>
        <w:t>系统应能及时获得信息，并且管理大容量信息。</w:t>
      </w:r>
    </w:p>
    <w:p w:rsidR="007112B3" w:rsidRPr="007112B3" w:rsidRDefault="007112B3" w:rsidP="007112B3">
      <w:pPr>
        <w:ind w:firstLine="420"/>
      </w:pPr>
      <w:r w:rsidRPr="007112B3">
        <w:t xml:space="preserve"> </w:t>
      </w:r>
    </w:p>
    <w:p w:rsidR="007112B3" w:rsidRPr="007112B3" w:rsidRDefault="007112B3" w:rsidP="007112B3">
      <w:pPr>
        <w:ind w:firstLine="420"/>
      </w:pPr>
      <w:r w:rsidRPr="007112B3">
        <w:rPr>
          <w:rFonts w:hint="eastAsia"/>
        </w:rPr>
        <w:t>◆</w:t>
      </w:r>
      <w:r w:rsidRPr="007112B3">
        <w:rPr>
          <w:rFonts w:hint="eastAsia"/>
        </w:rPr>
        <w:t xml:space="preserve"> OLAP</w:t>
      </w:r>
      <w:r w:rsidRPr="007112B3">
        <w:rPr>
          <w:rFonts w:hint="eastAsia"/>
        </w:rPr>
        <w:t>多维数据结构</w:t>
      </w:r>
    </w:p>
    <w:p w:rsidR="007112B3" w:rsidRPr="007112B3" w:rsidRDefault="007112B3" w:rsidP="007112B3">
      <w:pPr>
        <w:ind w:firstLine="420"/>
      </w:pPr>
      <w:r w:rsidRPr="007112B3">
        <w:rPr>
          <w:rFonts w:hint="eastAsia"/>
        </w:rPr>
        <w:t xml:space="preserve">　　</w:t>
      </w:r>
      <w:r w:rsidRPr="007112B3">
        <w:rPr>
          <w:rFonts w:hint="eastAsia"/>
        </w:rPr>
        <w:t>1</w:t>
      </w:r>
      <w:r w:rsidRPr="007112B3">
        <w:rPr>
          <w:rFonts w:hint="eastAsia"/>
        </w:rPr>
        <w:t>、超立方结构</w:t>
      </w:r>
      <w:r w:rsidRPr="007112B3">
        <w:rPr>
          <w:rFonts w:hint="eastAsia"/>
        </w:rPr>
        <w:t xml:space="preserve">(Hypercube) </w:t>
      </w:r>
      <w:r w:rsidRPr="007112B3">
        <w:rPr>
          <w:rFonts w:hint="eastAsia"/>
        </w:rPr>
        <w:t>：超立方结构指用三维或更多的维数来描述一个对象</w:t>
      </w:r>
      <w:r w:rsidRPr="007112B3">
        <w:rPr>
          <w:rFonts w:hint="eastAsia"/>
        </w:rPr>
        <w:t>,</w:t>
      </w:r>
      <w:r w:rsidRPr="007112B3">
        <w:rPr>
          <w:rFonts w:hint="eastAsia"/>
        </w:rPr>
        <w:t>每个维彼此垂直。数据的测量值发生在维的交叉点上</w:t>
      </w:r>
      <w:r w:rsidRPr="007112B3">
        <w:rPr>
          <w:rFonts w:hint="eastAsia"/>
        </w:rPr>
        <w:t>,</w:t>
      </w:r>
      <w:r w:rsidRPr="007112B3">
        <w:rPr>
          <w:rFonts w:hint="eastAsia"/>
        </w:rPr>
        <w:t>数据空间的各个部分都有相同的维属性。</w:t>
      </w:r>
      <w:r w:rsidRPr="007112B3">
        <w:rPr>
          <w:rFonts w:hint="eastAsia"/>
        </w:rPr>
        <w:t>(</w:t>
      </w:r>
      <w:r w:rsidRPr="007112B3">
        <w:rPr>
          <w:rFonts w:hint="eastAsia"/>
        </w:rPr>
        <w:t>收缩超立方结构。这种结构的数据密度更大</w:t>
      </w:r>
      <w:r w:rsidRPr="007112B3">
        <w:rPr>
          <w:rFonts w:hint="eastAsia"/>
        </w:rPr>
        <w:t>,</w:t>
      </w:r>
      <w:r w:rsidRPr="007112B3">
        <w:rPr>
          <w:rFonts w:hint="eastAsia"/>
        </w:rPr>
        <w:t>数据的维数更少</w:t>
      </w:r>
      <w:r w:rsidRPr="007112B3">
        <w:rPr>
          <w:rFonts w:hint="eastAsia"/>
        </w:rPr>
        <w:t>,</w:t>
      </w:r>
      <w:r w:rsidRPr="007112B3">
        <w:rPr>
          <w:rFonts w:hint="eastAsia"/>
        </w:rPr>
        <w:t>并可加入额外的分析维</w:t>
      </w:r>
      <w:r w:rsidRPr="007112B3">
        <w:rPr>
          <w:rFonts w:hint="eastAsia"/>
        </w:rPr>
        <w:t>)</w:t>
      </w:r>
      <w:r w:rsidRPr="007112B3">
        <w:rPr>
          <w:rFonts w:hint="eastAsia"/>
        </w:rPr>
        <w:t>。</w:t>
      </w:r>
    </w:p>
    <w:p w:rsidR="007112B3" w:rsidRDefault="007112B3" w:rsidP="007112B3">
      <w:pPr>
        <w:ind w:firstLine="420"/>
      </w:pPr>
      <w:r w:rsidRPr="007112B3">
        <w:rPr>
          <w:rFonts w:hint="eastAsia"/>
        </w:rPr>
        <w:t xml:space="preserve">　　</w:t>
      </w:r>
      <w:r w:rsidRPr="007112B3">
        <w:rPr>
          <w:rFonts w:hint="eastAsia"/>
        </w:rPr>
        <w:t>2</w:t>
      </w:r>
      <w:r w:rsidRPr="007112B3">
        <w:rPr>
          <w:rFonts w:hint="eastAsia"/>
        </w:rPr>
        <w:t>、多立方结构</w:t>
      </w:r>
      <w:r w:rsidRPr="007112B3">
        <w:rPr>
          <w:rFonts w:hint="eastAsia"/>
        </w:rPr>
        <w:t>(Multicube)</w:t>
      </w:r>
      <w:r w:rsidRPr="007112B3">
        <w:rPr>
          <w:rFonts w:hint="eastAsia"/>
        </w:rPr>
        <w:t>：即将超立方结构变为子立方结构。面向某一特定应用对维进行分割</w:t>
      </w:r>
      <w:r w:rsidRPr="007112B3">
        <w:rPr>
          <w:rFonts w:hint="eastAsia"/>
        </w:rPr>
        <w:t xml:space="preserve">, </w:t>
      </w:r>
      <w:r w:rsidRPr="007112B3">
        <w:rPr>
          <w:rFonts w:hint="eastAsia"/>
        </w:rPr>
        <w:t>它具有很强的灵活性</w:t>
      </w:r>
      <w:r w:rsidRPr="007112B3">
        <w:rPr>
          <w:rFonts w:hint="eastAsia"/>
        </w:rPr>
        <w:t>,</w:t>
      </w:r>
      <w:r w:rsidRPr="007112B3">
        <w:rPr>
          <w:rFonts w:hint="eastAsia"/>
        </w:rPr>
        <w:t>提高了数据</w:t>
      </w:r>
      <w:r w:rsidRPr="007112B3">
        <w:rPr>
          <w:rFonts w:hint="eastAsia"/>
        </w:rPr>
        <w:t>(</w:t>
      </w:r>
      <w:r w:rsidRPr="007112B3">
        <w:rPr>
          <w:rFonts w:hint="eastAsia"/>
        </w:rPr>
        <w:t>特别是稀疏数据</w:t>
      </w:r>
      <w:r w:rsidRPr="007112B3">
        <w:rPr>
          <w:rFonts w:hint="eastAsia"/>
        </w:rPr>
        <w:t>)</w:t>
      </w:r>
      <w:r w:rsidRPr="007112B3">
        <w:rPr>
          <w:rFonts w:hint="eastAsia"/>
        </w:rPr>
        <w:t>的分析效率。</w:t>
      </w:r>
    </w:p>
    <w:p w:rsidR="007112B3" w:rsidRDefault="007112B3" w:rsidP="007112B3">
      <w:pPr>
        <w:ind w:firstLine="420"/>
      </w:pPr>
    </w:p>
    <w:p w:rsidR="00ED1558" w:rsidRDefault="00ED1558" w:rsidP="007112B3">
      <w:pPr>
        <w:ind w:firstLine="420"/>
      </w:pPr>
      <w:r>
        <w:rPr>
          <w:rFonts w:hint="eastAsia"/>
        </w:rPr>
        <w:t>CHUNK</w:t>
      </w:r>
      <w:r>
        <w:rPr>
          <w:rFonts w:hint="eastAsia"/>
        </w:rPr>
        <w:t>数据压缩技术</w:t>
      </w:r>
    </w:p>
    <w:p w:rsidR="007112B3" w:rsidRDefault="007112B3" w:rsidP="007112B3">
      <w:pPr>
        <w:ind w:firstLine="420"/>
      </w:pPr>
      <w:r>
        <w:rPr>
          <w:rFonts w:hint="eastAsia"/>
        </w:rPr>
        <w:t>在</w:t>
      </w:r>
      <w:r>
        <w:rPr>
          <w:rFonts w:hint="eastAsia"/>
        </w:rPr>
        <w:t>OLAP</w:t>
      </w:r>
      <w:r>
        <w:rPr>
          <w:rFonts w:hint="eastAsia"/>
        </w:rPr>
        <w:t>的数据存储中，可以使用</w:t>
      </w:r>
      <w:r>
        <w:rPr>
          <w:rFonts w:hint="eastAsia"/>
        </w:rPr>
        <w:t>CHUNK</w:t>
      </w:r>
      <w:r>
        <w:rPr>
          <w:rFonts w:hint="eastAsia"/>
        </w:rPr>
        <w:t>数据压缩技术来压缩数据，尽可能的减少物理存储空间的占用。</w:t>
      </w:r>
    </w:p>
    <w:p w:rsidR="00B33030" w:rsidRDefault="00067505" w:rsidP="00067505">
      <w:pPr>
        <w:ind w:firstLine="420"/>
      </w:pPr>
      <w:r w:rsidRPr="00067505">
        <w:rPr>
          <w:rFonts w:hint="eastAsia"/>
        </w:rPr>
        <w:t>由于大型数据仓库中用多维方式组织数</w:t>
      </w:r>
      <w:r>
        <w:rPr>
          <w:rFonts w:hint="eastAsia"/>
        </w:rPr>
        <w:t>据</w:t>
      </w:r>
      <w:r>
        <w:rPr>
          <w:rFonts w:hint="eastAsia"/>
        </w:rPr>
        <w:t xml:space="preserve">, </w:t>
      </w:r>
      <w:r>
        <w:rPr>
          <w:rFonts w:hint="eastAsia"/>
        </w:rPr>
        <w:t>每个立方体可能具有很多个维</w:t>
      </w:r>
      <w:r>
        <w:rPr>
          <w:rFonts w:hint="eastAsia"/>
        </w:rPr>
        <w:t xml:space="preserve">, </w:t>
      </w:r>
      <w:r>
        <w:rPr>
          <w:rFonts w:hint="eastAsia"/>
        </w:rPr>
        <w:t>而每一维的域会很大</w:t>
      </w:r>
      <w:r>
        <w:rPr>
          <w:rFonts w:hint="eastAsia"/>
        </w:rPr>
        <w:t xml:space="preserve">, </w:t>
      </w:r>
      <w:r>
        <w:rPr>
          <w:rFonts w:hint="eastAsia"/>
        </w:rPr>
        <w:t>因此这些维组合在一起以后将迅速膨胀</w:t>
      </w:r>
      <w:r>
        <w:rPr>
          <w:rFonts w:hint="eastAsia"/>
        </w:rPr>
        <w:t xml:space="preserve">, </w:t>
      </w:r>
      <w:r>
        <w:rPr>
          <w:rFonts w:hint="eastAsia"/>
        </w:rPr>
        <w:t>产生具大的数据空间。一些维的域中有很多值的组合对于现实世界可能是无意义的</w:t>
      </w:r>
      <w:r>
        <w:rPr>
          <w:rFonts w:hint="eastAsia"/>
        </w:rPr>
        <w:t xml:space="preserve">, </w:t>
      </w:r>
      <w:r>
        <w:rPr>
          <w:rFonts w:hint="eastAsia"/>
        </w:rPr>
        <w:t>即在与之对应的数据单元中根本就不存在数据。数据膨胀增大了磁盘成本</w:t>
      </w:r>
      <w:r>
        <w:rPr>
          <w:rFonts w:hint="eastAsia"/>
        </w:rPr>
        <w:t xml:space="preserve">, </w:t>
      </w:r>
      <w:r>
        <w:rPr>
          <w:rFonts w:hint="eastAsia"/>
        </w:rPr>
        <w:t>若再加上</w:t>
      </w:r>
      <w:r>
        <w:rPr>
          <w:rFonts w:hint="eastAsia"/>
        </w:rPr>
        <w:t>s</w:t>
      </w:r>
      <w:r>
        <w:rPr>
          <w:rFonts w:hint="eastAsia"/>
        </w:rPr>
        <w:t>umm</w:t>
      </w:r>
      <w:r>
        <w:rPr>
          <w:rFonts w:hint="eastAsia"/>
        </w:rPr>
        <w:t>ary</w:t>
      </w:r>
      <w:r>
        <w:rPr>
          <w:rFonts w:hint="eastAsia"/>
        </w:rPr>
        <w:t>的预计算</w:t>
      </w:r>
      <w:r>
        <w:rPr>
          <w:rFonts w:hint="eastAsia"/>
        </w:rPr>
        <w:t xml:space="preserve">, </w:t>
      </w:r>
      <w:r>
        <w:rPr>
          <w:rFonts w:hint="eastAsia"/>
        </w:rPr>
        <w:t>数据膨胀会进一步加剧</w:t>
      </w:r>
      <w:r>
        <w:rPr>
          <w:rFonts w:hint="eastAsia"/>
        </w:rPr>
        <w:t>。</w:t>
      </w:r>
      <w:r>
        <w:rPr>
          <w:rFonts w:hint="eastAsia"/>
        </w:rPr>
        <w:t>所以压缩多维数据以减少数据所占用的空间是很必要的。</w:t>
      </w:r>
    </w:p>
    <w:p w:rsidR="00B33030" w:rsidRDefault="00B33030" w:rsidP="007112B3">
      <w:pPr>
        <w:ind w:firstLine="420"/>
      </w:pPr>
      <w:r>
        <w:rPr>
          <w:rFonts w:hint="eastAsia"/>
        </w:rPr>
        <w:t>MDX</w:t>
      </w:r>
      <w:r>
        <w:rPr>
          <w:rFonts w:hint="eastAsia"/>
        </w:rPr>
        <w:t>查询优化技术</w:t>
      </w:r>
    </w:p>
    <w:p w:rsidR="00E01717" w:rsidRPr="00E01717" w:rsidRDefault="00E01717" w:rsidP="00E01717">
      <w:pPr>
        <w:ind w:firstLine="420"/>
      </w:pPr>
      <w:r w:rsidRPr="00E01717">
        <w:rPr>
          <w:rFonts w:hint="eastAsia"/>
        </w:rPr>
        <w:t>MDX</w:t>
      </w:r>
      <w:r w:rsidRPr="00E01717">
        <w:rPr>
          <w:rFonts w:hint="eastAsia"/>
        </w:rPr>
        <w:t>是一种语言，支持多维对象与数据的定义和操作。它可以表达在线分析出来数据卡上的选择、计算和一些元数据定义等操作，并赋予用户表现查询结果的能力。</w:t>
      </w:r>
    </w:p>
    <w:p w:rsidR="00E01717" w:rsidRPr="00E01717" w:rsidRDefault="00E01717" w:rsidP="00E01717">
      <w:pPr>
        <w:ind w:firstLine="420"/>
      </w:pPr>
      <w:r w:rsidRPr="00E01717">
        <w:rPr>
          <w:rFonts w:hint="eastAsia"/>
        </w:rPr>
        <w:lastRenderedPageBreak/>
        <w:t>MDX</w:t>
      </w:r>
      <w:r w:rsidRPr="00E01717">
        <w:rPr>
          <w:rFonts w:hint="eastAsia"/>
        </w:rPr>
        <w:t>是由</w:t>
      </w:r>
      <w:r w:rsidRPr="00E01717">
        <w:rPr>
          <w:rFonts w:hint="eastAsia"/>
        </w:rPr>
        <w:t>Microsoft</w:t>
      </w:r>
      <w:r w:rsidRPr="00E01717">
        <w:rPr>
          <w:rFonts w:hint="eastAsia"/>
        </w:rPr>
        <w:t>，</w:t>
      </w:r>
      <w:r w:rsidRPr="00E01717">
        <w:rPr>
          <w:rFonts w:hint="eastAsia"/>
        </w:rPr>
        <w:t>Hyperion</w:t>
      </w:r>
      <w:r w:rsidRPr="00E01717">
        <w:rPr>
          <w:rFonts w:hint="eastAsia"/>
        </w:rPr>
        <w:t>等公司研究多维查询表达式，是所有</w:t>
      </w:r>
      <w:r w:rsidRPr="00E01717">
        <w:rPr>
          <w:rFonts w:hint="eastAsia"/>
        </w:rPr>
        <w:t>OLAP</w:t>
      </w:r>
      <w:r w:rsidRPr="00E01717">
        <w:rPr>
          <w:rFonts w:hint="eastAsia"/>
        </w:rPr>
        <w:t>高级分析所采用的核心查询语言。</w:t>
      </w:r>
    </w:p>
    <w:p w:rsidR="00E01717" w:rsidRPr="00E01717" w:rsidRDefault="00E01717" w:rsidP="00E01717">
      <w:pPr>
        <w:ind w:firstLine="420"/>
      </w:pPr>
      <w:r w:rsidRPr="00E01717">
        <w:rPr>
          <w:rFonts w:hint="eastAsia"/>
        </w:rPr>
        <w:t>如同</w:t>
      </w:r>
      <w:r w:rsidRPr="00E01717">
        <w:rPr>
          <w:rFonts w:hint="eastAsia"/>
        </w:rPr>
        <w:t xml:space="preserve"> SQL</w:t>
      </w:r>
      <w:r w:rsidRPr="00E01717">
        <w:rPr>
          <w:rFonts w:hint="eastAsia"/>
        </w:rPr>
        <w:t>查询一样，每个</w:t>
      </w:r>
      <w:r w:rsidRPr="00E01717">
        <w:rPr>
          <w:rFonts w:hint="eastAsia"/>
        </w:rPr>
        <w:t xml:space="preserve"> MDX </w:t>
      </w:r>
      <w:r w:rsidRPr="00E01717">
        <w:rPr>
          <w:rFonts w:hint="eastAsia"/>
        </w:rPr>
        <w:t>查询都要求有数据请求（</w:t>
      </w:r>
      <w:r w:rsidRPr="00E01717">
        <w:rPr>
          <w:rFonts w:hint="eastAsia"/>
        </w:rPr>
        <w:t>SELECT</w:t>
      </w:r>
      <w:r w:rsidRPr="00E01717">
        <w:rPr>
          <w:rFonts w:hint="eastAsia"/>
        </w:rPr>
        <w:t>子句）、起始点（</w:t>
      </w:r>
      <w:r w:rsidRPr="00E01717">
        <w:rPr>
          <w:rFonts w:hint="eastAsia"/>
        </w:rPr>
        <w:t>FROM</w:t>
      </w:r>
      <w:r w:rsidRPr="00E01717">
        <w:rPr>
          <w:rFonts w:hint="eastAsia"/>
        </w:rPr>
        <w:t>子句）和筛选（</w:t>
      </w:r>
      <w:r w:rsidRPr="00E01717">
        <w:rPr>
          <w:rFonts w:hint="eastAsia"/>
        </w:rPr>
        <w:t>WHERE</w:t>
      </w:r>
      <w:r w:rsidRPr="00E01717">
        <w:rPr>
          <w:rFonts w:hint="eastAsia"/>
        </w:rPr>
        <w:t>子句）。这些关键字以及其它关键字提供了各种工具，用来从多维数据集析取数据的特定部分。</w:t>
      </w:r>
      <w:r w:rsidRPr="00E01717">
        <w:rPr>
          <w:rFonts w:hint="eastAsia"/>
        </w:rPr>
        <w:t>MDX</w:t>
      </w:r>
      <w:r w:rsidRPr="00E01717">
        <w:rPr>
          <w:rFonts w:hint="eastAsia"/>
        </w:rPr>
        <w:t>还提供了可靠的函数集，用来对所检索的数据进行操作，同时还具有用户定义函数扩展</w:t>
      </w:r>
      <w:r w:rsidRPr="00E01717">
        <w:rPr>
          <w:rFonts w:hint="eastAsia"/>
        </w:rPr>
        <w:t xml:space="preserve"> MDX</w:t>
      </w:r>
      <w:r w:rsidRPr="00E01717">
        <w:rPr>
          <w:rFonts w:hint="eastAsia"/>
        </w:rPr>
        <w:t>的能力。</w:t>
      </w:r>
    </w:p>
    <w:p w:rsidR="007112B3" w:rsidRPr="007112B3" w:rsidRDefault="007112B3" w:rsidP="00CA2D60">
      <w:pPr>
        <w:ind w:firstLine="420"/>
      </w:pPr>
    </w:p>
    <w:sectPr w:rsidR="007112B3" w:rsidRPr="007112B3" w:rsidSect="00034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E4D" w:rsidRDefault="00212E4D" w:rsidP="00D435DC">
      <w:r>
        <w:separator/>
      </w:r>
    </w:p>
  </w:endnote>
  <w:endnote w:type="continuationSeparator" w:id="1">
    <w:p w:rsidR="00212E4D" w:rsidRDefault="00212E4D" w:rsidP="00D43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E4D" w:rsidRDefault="00212E4D" w:rsidP="00D435DC">
      <w:r>
        <w:separator/>
      </w:r>
    </w:p>
  </w:footnote>
  <w:footnote w:type="continuationSeparator" w:id="1">
    <w:p w:rsidR="00212E4D" w:rsidRDefault="00212E4D" w:rsidP="00D435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5DE1F92"/>
    <w:multiLevelType w:val="hybridMultilevel"/>
    <w:tmpl w:val="5F64EE0E"/>
    <w:lvl w:ilvl="0" w:tplc="BF7A5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2A63F0"/>
    <w:multiLevelType w:val="hybridMultilevel"/>
    <w:tmpl w:val="9F8664FE"/>
    <w:lvl w:ilvl="0" w:tplc="FA7296C6">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944A8B"/>
    <w:multiLevelType w:val="hybridMultilevel"/>
    <w:tmpl w:val="246ED148"/>
    <w:lvl w:ilvl="0" w:tplc="1C0EC696">
      <w:start w:val="1"/>
      <w:numFmt w:val="japaneseCounting"/>
      <w:lvlText w:val="%1、"/>
      <w:lvlJc w:val="left"/>
      <w:pPr>
        <w:ind w:left="1245" w:hanging="42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4">
    <w:nsid w:val="6FC24717"/>
    <w:multiLevelType w:val="hybridMultilevel"/>
    <w:tmpl w:val="4A96D3C8"/>
    <w:lvl w:ilvl="0" w:tplc="EF563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7B1A9B"/>
    <w:multiLevelType w:val="hybridMultilevel"/>
    <w:tmpl w:val="F560FDB6"/>
    <w:lvl w:ilvl="0" w:tplc="EF5636C0">
      <w:start w:val="1"/>
      <w:numFmt w:val="decimal"/>
      <w:lvlText w:val="%1、"/>
      <w:lvlJc w:val="left"/>
      <w:pPr>
        <w:ind w:left="1095" w:hanging="6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A8D3EC3"/>
    <w:multiLevelType w:val="hybridMultilevel"/>
    <w:tmpl w:val="029A298E"/>
    <w:lvl w:ilvl="0" w:tplc="15D856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5DC"/>
    <w:rsid w:val="000006D6"/>
    <w:rsid w:val="000135FE"/>
    <w:rsid w:val="000167F2"/>
    <w:rsid w:val="00022D3F"/>
    <w:rsid w:val="00034113"/>
    <w:rsid w:val="00047E96"/>
    <w:rsid w:val="000548F3"/>
    <w:rsid w:val="00065770"/>
    <w:rsid w:val="00067505"/>
    <w:rsid w:val="0007299E"/>
    <w:rsid w:val="000811CA"/>
    <w:rsid w:val="000930C6"/>
    <w:rsid w:val="000A2125"/>
    <w:rsid w:val="000A633B"/>
    <w:rsid w:val="000B7D5B"/>
    <w:rsid w:val="000C75C1"/>
    <w:rsid w:val="000D17AE"/>
    <w:rsid w:val="000D6E80"/>
    <w:rsid w:val="00126CD0"/>
    <w:rsid w:val="0014245B"/>
    <w:rsid w:val="00142D65"/>
    <w:rsid w:val="001452C6"/>
    <w:rsid w:val="0015247D"/>
    <w:rsid w:val="00172280"/>
    <w:rsid w:val="001A4CBD"/>
    <w:rsid w:val="001B7146"/>
    <w:rsid w:val="001D21E0"/>
    <w:rsid w:val="001D37DC"/>
    <w:rsid w:val="001D3E6D"/>
    <w:rsid w:val="001D6D49"/>
    <w:rsid w:val="001E0892"/>
    <w:rsid w:val="001E4CFE"/>
    <w:rsid w:val="001E6E9D"/>
    <w:rsid w:val="00207987"/>
    <w:rsid w:val="00212E4D"/>
    <w:rsid w:val="00220C37"/>
    <w:rsid w:val="0022157A"/>
    <w:rsid w:val="00227575"/>
    <w:rsid w:val="002344EC"/>
    <w:rsid w:val="0024397A"/>
    <w:rsid w:val="002562AA"/>
    <w:rsid w:val="00280B81"/>
    <w:rsid w:val="00283B96"/>
    <w:rsid w:val="002961E4"/>
    <w:rsid w:val="002967EC"/>
    <w:rsid w:val="0029694E"/>
    <w:rsid w:val="002C77CB"/>
    <w:rsid w:val="002D0173"/>
    <w:rsid w:val="002D78A3"/>
    <w:rsid w:val="002E0A6C"/>
    <w:rsid w:val="00304BF9"/>
    <w:rsid w:val="0030552C"/>
    <w:rsid w:val="00312BC8"/>
    <w:rsid w:val="00314C7B"/>
    <w:rsid w:val="003155F7"/>
    <w:rsid w:val="00315774"/>
    <w:rsid w:val="0032253E"/>
    <w:rsid w:val="00334094"/>
    <w:rsid w:val="003432F3"/>
    <w:rsid w:val="00345616"/>
    <w:rsid w:val="003669A3"/>
    <w:rsid w:val="003720A7"/>
    <w:rsid w:val="003A2EBF"/>
    <w:rsid w:val="003B3AE7"/>
    <w:rsid w:val="003B5594"/>
    <w:rsid w:val="003C18AD"/>
    <w:rsid w:val="003C61FE"/>
    <w:rsid w:val="003C67A0"/>
    <w:rsid w:val="003C7B16"/>
    <w:rsid w:val="003E284E"/>
    <w:rsid w:val="00401666"/>
    <w:rsid w:val="00406246"/>
    <w:rsid w:val="004332D1"/>
    <w:rsid w:val="00434309"/>
    <w:rsid w:val="004425A3"/>
    <w:rsid w:val="00444822"/>
    <w:rsid w:val="00444C98"/>
    <w:rsid w:val="00444EF0"/>
    <w:rsid w:val="0045370B"/>
    <w:rsid w:val="00460C95"/>
    <w:rsid w:val="00480714"/>
    <w:rsid w:val="00496330"/>
    <w:rsid w:val="004D464F"/>
    <w:rsid w:val="004E17B6"/>
    <w:rsid w:val="00504BAA"/>
    <w:rsid w:val="00506DBB"/>
    <w:rsid w:val="00532402"/>
    <w:rsid w:val="00553B0F"/>
    <w:rsid w:val="005570B5"/>
    <w:rsid w:val="00557C9B"/>
    <w:rsid w:val="005626D7"/>
    <w:rsid w:val="00577630"/>
    <w:rsid w:val="0057772D"/>
    <w:rsid w:val="00594F3F"/>
    <w:rsid w:val="00594F7D"/>
    <w:rsid w:val="005975B8"/>
    <w:rsid w:val="005A1C85"/>
    <w:rsid w:val="005C2804"/>
    <w:rsid w:val="005D0246"/>
    <w:rsid w:val="005D6916"/>
    <w:rsid w:val="005E5310"/>
    <w:rsid w:val="005E7D45"/>
    <w:rsid w:val="005F2C35"/>
    <w:rsid w:val="005F4BEA"/>
    <w:rsid w:val="005F4EE1"/>
    <w:rsid w:val="006007EA"/>
    <w:rsid w:val="00605E8A"/>
    <w:rsid w:val="0060693D"/>
    <w:rsid w:val="00626B22"/>
    <w:rsid w:val="006320BF"/>
    <w:rsid w:val="0063679C"/>
    <w:rsid w:val="0064535D"/>
    <w:rsid w:val="006500D4"/>
    <w:rsid w:val="00662781"/>
    <w:rsid w:val="006971C6"/>
    <w:rsid w:val="006A5D71"/>
    <w:rsid w:val="00704138"/>
    <w:rsid w:val="007043EA"/>
    <w:rsid w:val="007112B3"/>
    <w:rsid w:val="007114F1"/>
    <w:rsid w:val="00717EC5"/>
    <w:rsid w:val="007229D8"/>
    <w:rsid w:val="00733ACE"/>
    <w:rsid w:val="00736ABD"/>
    <w:rsid w:val="00745FC6"/>
    <w:rsid w:val="0075065E"/>
    <w:rsid w:val="00753DCF"/>
    <w:rsid w:val="007549BB"/>
    <w:rsid w:val="00772A2D"/>
    <w:rsid w:val="007750FD"/>
    <w:rsid w:val="00791340"/>
    <w:rsid w:val="00793143"/>
    <w:rsid w:val="007932C5"/>
    <w:rsid w:val="00797949"/>
    <w:rsid w:val="007C0EF4"/>
    <w:rsid w:val="007C3B28"/>
    <w:rsid w:val="007D061D"/>
    <w:rsid w:val="007D203C"/>
    <w:rsid w:val="007E0906"/>
    <w:rsid w:val="007E2C71"/>
    <w:rsid w:val="007F0D21"/>
    <w:rsid w:val="00807D14"/>
    <w:rsid w:val="00810A2E"/>
    <w:rsid w:val="00817F9C"/>
    <w:rsid w:val="00824582"/>
    <w:rsid w:val="0084257D"/>
    <w:rsid w:val="00842F61"/>
    <w:rsid w:val="008547B3"/>
    <w:rsid w:val="00857AFC"/>
    <w:rsid w:val="0087303C"/>
    <w:rsid w:val="008852E1"/>
    <w:rsid w:val="008915FC"/>
    <w:rsid w:val="008942BC"/>
    <w:rsid w:val="008A0432"/>
    <w:rsid w:val="008A0A09"/>
    <w:rsid w:val="008A45BA"/>
    <w:rsid w:val="008A5609"/>
    <w:rsid w:val="008B13D0"/>
    <w:rsid w:val="008B552C"/>
    <w:rsid w:val="008C1A86"/>
    <w:rsid w:val="008C48F2"/>
    <w:rsid w:val="008C7401"/>
    <w:rsid w:val="008D29CE"/>
    <w:rsid w:val="008F1DAB"/>
    <w:rsid w:val="008F4955"/>
    <w:rsid w:val="00905156"/>
    <w:rsid w:val="009105B6"/>
    <w:rsid w:val="00915BBE"/>
    <w:rsid w:val="0092164F"/>
    <w:rsid w:val="00923084"/>
    <w:rsid w:val="009322E4"/>
    <w:rsid w:val="00947C9C"/>
    <w:rsid w:val="009577B9"/>
    <w:rsid w:val="00965D15"/>
    <w:rsid w:val="009735F4"/>
    <w:rsid w:val="00975E19"/>
    <w:rsid w:val="00981B83"/>
    <w:rsid w:val="00986C81"/>
    <w:rsid w:val="009C0DAA"/>
    <w:rsid w:val="009D5B32"/>
    <w:rsid w:val="009E3A3F"/>
    <w:rsid w:val="009E6419"/>
    <w:rsid w:val="009F2948"/>
    <w:rsid w:val="009F2F25"/>
    <w:rsid w:val="009F5000"/>
    <w:rsid w:val="009F581C"/>
    <w:rsid w:val="00A23535"/>
    <w:rsid w:val="00A26D19"/>
    <w:rsid w:val="00A4022B"/>
    <w:rsid w:val="00A4045D"/>
    <w:rsid w:val="00A53589"/>
    <w:rsid w:val="00A572CD"/>
    <w:rsid w:val="00A728BD"/>
    <w:rsid w:val="00A83DE7"/>
    <w:rsid w:val="00A97DD2"/>
    <w:rsid w:val="00AA2D6B"/>
    <w:rsid w:val="00AA7BC2"/>
    <w:rsid w:val="00AB074F"/>
    <w:rsid w:val="00AB2A09"/>
    <w:rsid w:val="00AC066F"/>
    <w:rsid w:val="00AE740F"/>
    <w:rsid w:val="00AF4C9D"/>
    <w:rsid w:val="00AF7F45"/>
    <w:rsid w:val="00B15A8D"/>
    <w:rsid w:val="00B25D47"/>
    <w:rsid w:val="00B33030"/>
    <w:rsid w:val="00B565BD"/>
    <w:rsid w:val="00B77249"/>
    <w:rsid w:val="00B86571"/>
    <w:rsid w:val="00B878E8"/>
    <w:rsid w:val="00BB0485"/>
    <w:rsid w:val="00BB0C2B"/>
    <w:rsid w:val="00BB1385"/>
    <w:rsid w:val="00BB7C34"/>
    <w:rsid w:val="00BD6AD6"/>
    <w:rsid w:val="00BF5FA8"/>
    <w:rsid w:val="00C06B4B"/>
    <w:rsid w:val="00C06D23"/>
    <w:rsid w:val="00C1729C"/>
    <w:rsid w:val="00C3622F"/>
    <w:rsid w:val="00C528C6"/>
    <w:rsid w:val="00C53CE8"/>
    <w:rsid w:val="00C5610B"/>
    <w:rsid w:val="00C83D3F"/>
    <w:rsid w:val="00CA2D60"/>
    <w:rsid w:val="00CB26CC"/>
    <w:rsid w:val="00CC15C2"/>
    <w:rsid w:val="00CD2A31"/>
    <w:rsid w:val="00CE2BF1"/>
    <w:rsid w:val="00CE6B64"/>
    <w:rsid w:val="00CE7CFB"/>
    <w:rsid w:val="00CF1A06"/>
    <w:rsid w:val="00CF64F3"/>
    <w:rsid w:val="00D07491"/>
    <w:rsid w:val="00D15594"/>
    <w:rsid w:val="00D435DC"/>
    <w:rsid w:val="00D45FAD"/>
    <w:rsid w:val="00D50A2E"/>
    <w:rsid w:val="00D6336B"/>
    <w:rsid w:val="00D63C63"/>
    <w:rsid w:val="00D67393"/>
    <w:rsid w:val="00D90CC1"/>
    <w:rsid w:val="00DA7FDD"/>
    <w:rsid w:val="00DC3DB5"/>
    <w:rsid w:val="00DC6088"/>
    <w:rsid w:val="00DD7A36"/>
    <w:rsid w:val="00DF3624"/>
    <w:rsid w:val="00E01717"/>
    <w:rsid w:val="00E04AE8"/>
    <w:rsid w:val="00E0646A"/>
    <w:rsid w:val="00E11F07"/>
    <w:rsid w:val="00E15323"/>
    <w:rsid w:val="00E17967"/>
    <w:rsid w:val="00E23D1C"/>
    <w:rsid w:val="00E23E03"/>
    <w:rsid w:val="00E242E7"/>
    <w:rsid w:val="00E40A53"/>
    <w:rsid w:val="00E43AF3"/>
    <w:rsid w:val="00E448A5"/>
    <w:rsid w:val="00E7506A"/>
    <w:rsid w:val="00E80760"/>
    <w:rsid w:val="00E971AD"/>
    <w:rsid w:val="00EA349F"/>
    <w:rsid w:val="00EC4655"/>
    <w:rsid w:val="00EC661C"/>
    <w:rsid w:val="00EC771D"/>
    <w:rsid w:val="00EC7F3E"/>
    <w:rsid w:val="00ED123A"/>
    <w:rsid w:val="00ED1558"/>
    <w:rsid w:val="00ED66EC"/>
    <w:rsid w:val="00EF2739"/>
    <w:rsid w:val="00F027E4"/>
    <w:rsid w:val="00F03A57"/>
    <w:rsid w:val="00F04746"/>
    <w:rsid w:val="00F16416"/>
    <w:rsid w:val="00F243C6"/>
    <w:rsid w:val="00F27E96"/>
    <w:rsid w:val="00F35D50"/>
    <w:rsid w:val="00F41133"/>
    <w:rsid w:val="00F42FEE"/>
    <w:rsid w:val="00F46804"/>
    <w:rsid w:val="00F47CAB"/>
    <w:rsid w:val="00F61638"/>
    <w:rsid w:val="00F6169A"/>
    <w:rsid w:val="00F64D74"/>
    <w:rsid w:val="00F71207"/>
    <w:rsid w:val="00F92A3F"/>
    <w:rsid w:val="00F972E3"/>
    <w:rsid w:val="00FA2CD2"/>
    <w:rsid w:val="00FA3292"/>
    <w:rsid w:val="00FA445E"/>
    <w:rsid w:val="00FB65D6"/>
    <w:rsid w:val="00FC1EB0"/>
    <w:rsid w:val="00FC69D0"/>
    <w:rsid w:val="00FD5541"/>
    <w:rsid w:val="00FE109C"/>
    <w:rsid w:val="00FE4950"/>
    <w:rsid w:val="00FF2846"/>
    <w:rsid w:val="00FF42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113"/>
    <w:pPr>
      <w:widowControl w:val="0"/>
      <w:jc w:val="both"/>
    </w:pPr>
  </w:style>
  <w:style w:type="paragraph" w:styleId="1">
    <w:name w:val="heading 1"/>
    <w:basedOn w:val="a"/>
    <w:next w:val="a"/>
    <w:link w:val="1Char"/>
    <w:autoRedefine/>
    <w:uiPriority w:val="99"/>
    <w:qFormat/>
    <w:rsid w:val="00D435DC"/>
    <w:pPr>
      <w:keepNext/>
      <w:keepLines/>
      <w:spacing w:before="340" w:after="330" w:line="578" w:lineRule="auto"/>
      <w:outlineLvl w:val="0"/>
    </w:pPr>
    <w:rPr>
      <w:rFonts w:ascii="Calibri" w:eastAsia="宋体" w:hAnsi="Calibri" w:cs="Times New Roman"/>
      <w:b/>
      <w:bCs/>
      <w:kern w:val="44"/>
      <w:sz w:val="30"/>
      <w:szCs w:val="44"/>
    </w:rPr>
  </w:style>
  <w:style w:type="paragraph" w:styleId="2">
    <w:name w:val="heading 2"/>
    <w:basedOn w:val="a"/>
    <w:next w:val="a"/>
    <w:link w:val="2Char"/>
    <w:uiPriority w:val="9"/>
    <w:unhideWhenUsed/>
    <w:qFormat/>
    <w:rsid w:val="00D435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1C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5DC"/>
    <w:rPr>
      <w:sz w:val="18"/>
      <w:szCs w:val="18"/>
    </w:rPr>
  </w:style>
  <w:style w:type="paragraph" w:styleId="a4">
    <w:name w:val="footer"/>
    <w:basedOn w:val="a"/>
    <w:link w:val="Char0"/>
    <w:uiPriority w:val="99"/>
    <w:semiHidden/>
    <w:unhideWhenUsed/>
    <w:rsid w:val="00D435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5DC"/>
    <w:rPr>
      <w:sz w:val="18"/>
      <w:szCs w:val="18"/>
    </w:rPr>
  </w:style>
  <w:style w:type="paragraph" w:styleId="a5">
    <w:name w:val="Title"/>
    <w:basedOn w:val="a"/>
    <w:next w:val="a"/>
    <w:link w:val="Char1"/>
    <w:uiPriority w:val="10"/>
    <w:qFormat/>
    <w:rsid w:val="00D435D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35DC"/>
    <w:rPr>
      <w:rFonts w:asciiTheme="majorHAnsi" w:eastAsia="宋体" w:hAnsiTheme="majorHAnsi" w:cstheme="majorBidi"/>
      <w:b/>
      <w:bCs/>
      <w:sz w:val="32"/>
      <w:szCs w:val="32"/>
    </w:rPr>
  </w:style>
  <w:style w:type="character" w:customStyle="1" w:styleId="1Char">
    <w:name w:val="标题 1 Char"/>
    <w:basedOn w:val="a0"/>
    <w:link w:val="1"/>
    <w:uiPriority w:val="99"/>
    <w:rsid w:val="00D435DC"/>
    <w:rPr>
      <w:rFonts w:ascii="Calibri" w:eastAsia="宋体" w:hAnsi="Calibri" w:cs="Times New Roman"/>
      <w:b/>
      <w:bCs/>
      <w:kern w:val="44"/>
      <w:sz w:val="30"/>
      <w:szCs w:val="44"/>
    </w:rPr>
  </w:style>
  <w:style w:type="character" w:customStyle="1" w:styleId="2Char">
    <w:name w:val="标题 2 Char"/>
    <w:basedOn w:val="a0"/>
    <w:link w:val="2"/>
    <w:uiPriority w:val="9"/>
    <w:rsid w:val="00D435DC"/>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F41133"/>
    <w:rPr>
      <w:sz w:val="18"/>
      <w:szCs w:val="18"/>
    </w:rPr>
  </w:style>
  <w:style w:type="character" w:customStyle="1" w:styleId="Char2">
    <w:name w:val="批注框文本 Char"/>
    <w:basedOn w:val="a0"/>
    <w:link w:val="a6"/>
    <w:uiPriority w:val="99"/>
    <w:semiHidden/>
    <w:rsid w:val="00F41133"/>
    <w:rPr>
      <w:sz w:val="18"/>
      <w:szCs w:val="18"/>
    </w:rPr>
  </w:style>
  <w:style w:type="table" w:styleId="a7">
    <w:name w:val="Table Grid"/>
    <w:basedOn w:val="a1"/>
    <w:uiPriority w:val="59"/>
    <w:rsid w:val="008915F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7C0EF4"/>
    <w:pPr>
      <w:ind w:firstLineChars="200" w:firstLine="420"/>
    </w:pPr>
  </w:style>
  <w:style w:type="character" w:customStyle="1" w:styleId="3Char">
    <w:name w:val="标题 3 Char"/>
    <w:basedOn w:val="a0"/>
    <w:link w:val="3"/>
    <w:uiPriority w:val="9"/>
    <w:rsid w:val="006971C6"/>
    <w:rPr>
      <w:b/>
      <w:bCs/>
      <w:sz w:val="24"/>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1898</TotalTime>
  <Pages>15</Pages>
  <Words>2850</Words>
  <Characters>16249</Characters>
  <Application>Microsoft Office Word</Application>
  <DocSecurity>0</DocSecurity>
  <Lines>135</Lines>
  <Paragraphs>38</Paragraphs>
  <ScaleCrop>false</ScaleCrop>
  <Company>番茄花园</Company>
  <LinksUpToDate>false</LinksUpToDate>
  <CharactersWithSpaces>19061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249</cp:revision>
  <dcterms:created xsi:type="dcterms:W3CDTF">2012-09-01T05:43:00Z</dcterms:created>
  <dcterms:modified xsi:type="dcterms:W3CDTF">2012-09-24T13:12:00Z</dcterms:modified>
</cp:coreProperties>
</file>